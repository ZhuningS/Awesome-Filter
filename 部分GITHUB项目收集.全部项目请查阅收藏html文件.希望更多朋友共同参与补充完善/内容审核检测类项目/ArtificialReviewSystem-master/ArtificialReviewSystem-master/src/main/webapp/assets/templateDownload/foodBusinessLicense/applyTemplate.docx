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AB4" w:rsidRDefault="00067AB4" w:rsidP="006741C2">
      <w:pPr>
        <w:spacing w:line="360" w:lineRule="auto"/>
        <w:rPr>
          <w:rFonts w:ascii="宋体"/>
          <w:b/>
          <w:color w:val="000000"/>
          <w:kern w:val="0"/>
          <w:sz w:val="32"/>
          <w:szCs w:val="32"/>
        </w:rPr>
      </w:pPr>
      <w:r>
        <w:rPr>
          <w:rFonts w:ascii="宋体" w:hAnsi="宋体"/>
          <w:b/>
          <w:color w:val="000000"/>
          <w:kern w:val="0"/>
          <w:sz w:val="32"/>
          <w:szCs w:val="32"/>
        </w:rPr>
        <w:t xml:space="preserve">                                         </w:t>
      </w:r>
    </w:p>
    <w:p w:rsidR="00067AB4" w:rsidRDefault="00067AB4" w:rsidP="006741C2">
      <w:pPr>
        <w:spacing w:line="360" w:lineRule="auto"/>
        <w:rPr>
          <w:rFonts w:ascii="宋体"/>
          <w:b/>
          <w:color w:val="000000"/>
          <w:kern w:val="0"/>
          <w:sz w:val="32"/>
          <w:szCs w:val="32"/>
        </w:rPr>
      </w:pPr>
      <w:r>
        <w:rPr>
          <w:rFonts w:ascii="宋体" w:hAnsi="宋体"/>
          <w:b/>
          <w:color w:val="000000"/>
          <w:kern w:val="0"/>
          <w:sz w:val="32"/>
          <w:szCs w:val="32"/>
        </w:rPr>
        <w:t xml:space="preserve">                                      </w:t>
      </w:r>
    </w:p>
    <w:p w:rsidR="00067AB4" w:rsidRDefault="00067AB4" w:rsidP="000472DF">
      <w:pPr>
        <w:spacing w:line="360" w:lineRule="auto"/>
        <w:jc w:val="right"/>
        <w:rPr>
          <w:rFonts w:ascii="宋体" w:hAnsi="宋体"/>
          <w:b/>
          <w:color w:val="000000"/>
          <w:kern w:val="0"/>
          <w:sz w:val="32"/>
          <w:szCs w:val="32"/>
        </w:rPr>
      </w:pPr>
      <w:r>
        <w:rPr>
          <w:rFonts w:ascii="宋体" w:hAnsi="宋体"/>
          <w:b/>
          <w:color w:val="000000"/>
          <w:kern w:val="0"/>
          <w:sz w:val="32"/>
          <w:szCs w:val="32"/>
        </w:rPr>
        <w:t>NO</w:t>
      </w:r>
      <w:r>
        <w:rPr>
          <w:rFonts w:ascii="宋体" w:hAnsi="宋体" w:hint="eastAsia"/>
          <w:b/>
          <w:color w:val="000000"/>
          <w:kern w:val="0"/>
          <w:sz w:val="32"/>
          <w:szCs w:val="32"/>
        </w:rPr>
        <w:t>：</w:t>
      </w:r>
      <w:r>
        <w:rPr>
          <w:rFonts w:ascii="宋体" w:hAnsi="宋体"/>
          <w:b/>
          <w:color w:val="000000"/>
          <w:kern w:val="0"/>
          <w:sz w:val="32"/>
          <w:szCs w:val="32"/>
        </w:rPr>
        <w:t>___________</w:t>
      </w:r>
    </w:p>
    <w:p w:rsidR="00067AB4" w:rsidRDefault="00067AB4" w:rsidP="00363FD9">
      <w:pPr>
        <w:spacing w:line="360" w:lineRule="auto"/>
        <w:jc w:val="center"/>
        <w:rPr>
          <w:rFonts w:ascii="黑体" w:eastAsia="黑体" w:hAnsi="黑体"/>
          <w:b/>
          <w:color w:val="000000"/>
          <w:kern w:val="0"/>
          <w:sz w:val="44"/>
          <w:szCs w:val="44"/>
        </w:rPr>
      </w:pPr>
    </w:p>
    <w:p w:rsidR="00067AB4" w:rsidRDefault="00067AB4" w:rsidP="00363FD9">
      <w:pPr>
        <w:spacing w:line="360" w:lineRule="auto"/>
        <w:jc w:val="center"/>
        <w:rPr>
          <w:rFonts w:ascii="黑体" w:eastAsia="黑体" w:hAnsi="黑体"/>
          <w:b/>
          <w:color w:val="000000"/>
          <w:kern w:val="0"/>
          <w:sz w:val="44"/>
          <w:szCs w:val="44"/>
        </w:rPr>
      </w:pPr>
      <w:r w:rsidRPr="00363FD9">
        <w:rPr>
          <w:rFonts w:ascii="黑体" w:eastAsia="黑体" w:hAnsi="黑体" w:hint="eastAsia"/>
          <w:b/>
          <w:color w:val="000000"/>
          <w:kern w:val="0"/>
          <w:sz w:val="44"/>
          <w:szCs w:val="44"/>
        </w:rPr>
        <w:t>食品经营许可申请书</w:t>
      </w:r>
    </w:p>
    <w:p w:rsidR="00067AB4" w:rsidRDefault="00067AB4" w:rsidP="00363FD9">
      <w:pPr>
        <w:spacing w:line="360" w:lineRule="auto"/>
        <w:ind w:firstLineChars="850" w:firstLine="2380"/>
        <w:rPr>
          <w:rFonts w:ascii="黑体" w:eastAsia="黑体" w:hAnsi="黑体"/>
          <w:color w:val="000000"/>
          <w:kern w:val="0"/>
          <w:sz w:val="28"/>
          <w:szCs w:val="28"/>
        </w:rPr>
      </w:pPr>
    </w:p>
    <w:p w:rsidR="00067AB4" w:rsidRDefault="00067AB4" w:rsidP="00363FD9">
      <w:pPr>
        <w:spacing w:line="360" w:lineRule="auto"/>
        <w:ind w:firstLineChars="850" w:firstLine="2380"/>
        <w:rPr>
          <w:rFonts w:ascii="黑体" w:eastAsia="黑体" w:hAnsi="黑体"/>
          <w:color w:val="000000"/>
          <w:kern w:val="0"/>
          <w:sz w:val="28"/>
          <w:szCs w:val="28"/>
        </w:rPr>
      </w:pPr>
      <w:r w:rsidRPr="00363FD9">
        <w:rPr>
          <w:rFonts w:ascii="黑体" w:eastAsia="黑体" w:hAnsi="黑体" w:hint="eastAsia"/>
          <w:color w:val="000000"/>
          <w:kern w:val="0"/>
          <w:sz w:val="28"/>
          <w:szCs w:val="28"/>
        </w:rPr>
        <w:t>名称</w:t>
      </w:r>
      <w:r>
        <w:rPr>
          <w:rFonts w:ascii="黑体" w:eastAsia="黑体" w:hAnsi="黑体" w:hint="eastAsia"/>
          <w:color w:val="000000"/>
          <w:kern w:val="0"/>
          <w:sz w:val="28"/>
          <w:szCs w:val="28"/>
        </w:rPr>
        <w:t>（盖章）：</w:t>
      </w:r>
    </w:p>
    <w:p w:rsidR="00067AB4" w:rsidRDefault="00067AB4" w:rsidP="00363FD9">
      <w:pPr>
        <w:spacing w:line="360" w:lineRule="auto"/>
        <w:ind w:firstLineChars="850" w:firstLine="2380"/>
        <w:rPr>
          <w:rFonts w:ascii="黑体" w:eastAsia="黑体" w:hAnsi="黑体"/>
          <w:color w:val="000000"/>
          <w:kern w:val="0"/>
          <w:sz w:val="28"/>
          <w:szCs w:val="28"/>
        </w:rPr>
      </w:pPr>
      <w:r>
        <w:rPr>
          <w:rFonts w:ascii="黑体" w:eastAsia="黑体" w:hAnsi="黑体" w:hint="eastAsia"/>
          <w:color w:val="000000"/>
          <w:kern w:val="0"/>
          <w:sz w:val="28"/>
          <w:szCs w:val="28"/>
        </w:rPr>
        <w:t>申请日期：</w:t>
      </w:r>
      <w:r>
        <w:rPr>
          <w:rFonts w:ascii="黑体" w:eastAsia="黑体" w:hAnsi="黑体"/>
          <w:color w:val="000000"/>
          <w:kern w:val="0"/>
          <w:sz w:val="28"/>
          <w:szCs w:val="28"/>
        </w:rPr>
        <w:t xml:space="preserve">      </w:t>
      </w:r>
      <w:r>
        <w:rPr>
          <w:rFonts w:ascii="黑体" w:eastAsia="黑体" w:hAnsi="黑体" w:hint="eastAsia"/>
          <w:color w:val="000000"/>
          <w:kern w:val="0"/>
          <w:sz w:val="28"/>
          <w:szCs w:val="28"/>
        </w:rPr>
        <w:t>年</w:t>
      </w:r>
      <w:r>
        <w:rPr>
          <w:rFonts w:ascii="黑体" w:eastAsia="黑体" w:hAnsi="黑体"/>
          <w:color w:val="000000"/>
          <w:kern w:val="0"/>
          <w:sz w:val="28"/>
          <w:szCs w:val="28"/>
        </w:rPr>
        <w:t xml:space="preserve">     </w:t>
      </w:r>
      <w:r>
        <w:rPr>
          <w:rFonts w:ascii="黑体" w:eastAsia="黑体" w:hAnsi="黑体" w:hint="eastAsia"/>
          <w:color w:val="000000"/>
          <w:kern w:val="0"/>
          <w:sz w:val="28"/>
          <w:szCs w:val="28"/>
        </w:rPr>
        <w:t>月</w:t>
      </w:r>
      <w:r>
        <w:rPr>
          <w:rFonts w:ascii="黑体" w:eastAsia="黑体" w:hAnsi="黑体"/>
          <w:color w:val="000000"/>
          <w:kern w:val="0"/>
          <w:sz w:val="28"/>
          <w:szCs w:val="28"/>
        </w:rPr>
        <w:t xml:space="preserve">     </w:t>
      </w:r>
      <w:r>
        <w:rPr>
          <w:rFonts w:ascii="黑体" w:eastAsia="黑体" w:hAnsi="黑体" w:hint="eastAsia"/>
          <w:color w:val="000000"/>
          <w:kern w:val="0"/>
          <w:sz w:val="28"/>
          <w:szCs w:val="28"/>
        </w:rPr>
        <w:t>日</w:t>
      </w:r>
    </w:p>
    <w:p w:rsidR="00067AB4" w:rsidRDefault="00067AB4" w:rsidP="00363FD9">
      <w:pPr>
        <w:spacing w:line="360" w:lineRule="auto"/>
        <w:ind w:firstLineChars="850" w:firstLine="2380"/>
        <w:rPr>
          <w:rFonts w:ascii="黑体" w:eastAsia="黑体" w:hAnsi="黑体"/>
          <w:color w:val="000000"/>
          <w:kern w:val="0"/>
          <w:sz w:val="28"/>
          <w:szCs w:val="28"/>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80"/>
      </w:tblGrid>
      <w:tr w:rsidR="00067AB4" w:rsidTr="00363FD9">
        <w:trPr>
          <w:trHeight w:val="7147"/>
        </w:trPr>
        <w:tc>
          <w:tcPr>
            <w:tcW w:w="8280" w:type="dxa"/>
          </w:tcPr>
          <w:p w:rsidR="00067AB4" w:rsidRPr="00363FD9" w:rsidRDefault="00067AB4" w:rsidP="00363FD9">
            <w:pPr>
              <w:spacing w:line="360" w:lineRule="auto"/>
              <w:jc w:val="center"/>
              <w:rPr>
                <w:rFonts w:ascii="黑体" w:eastAsia="黑体" w:hAnsi="黑体"/>
                <w:color w:val="000000"/>
                <w:kern w:val="0"/>
                <w:sz w:val="18"/>
                <w:szCs w:val="18"/>
              </w:rPr>
            </w:pPr>
          </w:p>
          <w:p w:rsidR="00067AB4" w:rsidRDefault="00067AB4" w:rsidP="00363FD9">
            <w:pPr>
              <w:tabs>
                <w:tab w:val="center" w:pos="4032"/>
                <w:tab w:val="left" w:pos="4940"/>
              </w:tabs>
              <w:spacing w:line="360" w:lineRule="auto"/>
              <w:jc w:val="left"/>
              <w:rPr>
                <w:rFonts w:ascii="黑体" w:eastAsia="黑体" w:hAnsi="黑体"/>
                <w:color w:val="000000"/>
                <w:kern w:val="0"/>
                <w:sz w:val="28"/>
                <w:szCs w:val="28"/>
              </w:rPr>
            </w:pPr>
            <w:r>
              <w:rPr>
                <w:rFonts w:ascii="黑体" w:eastAsia="黑体" w:hAnsi="黑体"/>
                <w:color w:val="000000"/>
                <w:kern w:val="0"/>
                <w:sz w:val="28"/>
                <w:szCs w:val="28"/>
              </w:rPr>
              <w:tab/>
            </w:r>
            <w:r>
              <w:rPr>
                <w:rFonts w:ascii="黑体" w:eastAsia="黑体" w:hAnsi="黑体" w:hint="eastAsia"/>
                <w:color w:val="000000"/>
                <w:kern w:val="0"/>
                <w:sz w:val="28"/>
                <w:szCs w:val="28"/>
              </w:rPr>
              <w:t>敬告</w:t>
            </w:r>
            <w:r>
              <w:rPr>
                <w:rFonts w:ascii="黑体" w:eastAsia="黑体" w:hAnsi="黑体"/>
                <w:color w:val="000000"/>
                <w:kern w:val="0"/>
                <w:sz w:val="28"/>
                <w:szCs w:val="28"/>
              </w:rPr>
              <w:tab/>
            </w:r>
          </w:p>
          <w:p w:rsidR="00067AB4" w:rsidRPr="00363FD9" w:rsidRDefault="00067AB4" w:rsidP="00363FD9">
            <w:pPr>
              <w:tabs>
                <w:tab w:val="center" w:pos="4032"/>
                <w:tab w:val="left" w:pos="4940"/>
              </w:tabs>
              <w:spacing w:line="360" w:lineRule="auto"/>
              <w:jc w:val="left"/>
              <w:rPr>
                <w:rFonts w:ascii="黑体" w:eastAsia="黑体" w:hAnsi="黑体"/>
                <w:color w:val="000000"/>
                <w:kern w:val="0"/>
                <w:sz w:val="18"/>
                <w:szCs w:val="18"/>
              </w:rPr>
            </w:pPr>
          </w:p>
          <w:p w:rsidR="00067AB4" w:rsidRDefault="00067AB4" w:rsidP="00363FD9">
            <w:pPr>
              <w:numPr>
                <w:ilvl w:val="0"/>
                <w:numId w:val="12"/>
              </w:numPr>
              <w:spacing w:line="360" w:lineRule="auto"/>
              <w:rPr>
                <w:rFonts w:ascii="宋体"/>
                <w:color w:val="000000"/>
                <w:kern w:val="0"/>
                <w:sz w:val="24"/>
                <w:szCs w:val="24"/>
              </w:rPr>
            </w:pPr>
            <w:r w:rsidRPr="00363FD9">
              <w:rPr>
                <w:rFonts w:ascii="宋体" w:hAnsi="宋体" w:hint="eastAsia"/>
                <w:color w:val="000000"/>
                <w:kern w:val="0"/>
                <w:sz w:val="24"/>
                <w:szCs w:val="24"/>
              </w:rPr>
              <w:t>申请人应当了解相当的法律、法规，并确知其享有的权力和应承担的义务。</w:t>
            </w:r>
          </w:p>
          <w:p w:rsidR="00067AB4" w:rsidRPr="00363FD9" w:rsidRDefault="00067AB4" w:rsidP="00363FD9">
            <w:pPr>
              <w:numPr>
                <w:ilvl w:val="0"/>
                <w:numId w:val="12"/>
              </w:numPr>
              <w:spacing w:line="360" w:lineRule="auto"/>
              <w:rPr>
                <w:rFonts w:ascii="宋体"/>
                <w:color w:val="000000"/>
                <w:kern w:val="0"/>
                <w:sz w:val="28"/>
                <w:szCs w:val="28"/>
              </w:rPr>
            </w:pPr>
            <w:r>
              <w:rPr>
                <w:rFonts w:ascii="宋体" w:hAnsi="宋体" w:hint="eastAsia"/>
                <w:color w:val="000000"/>
                <w:kern w:val="0"/>
                <w:sz w:val="24"/>
                <w:szCs w:val="24"/>
              </w:rPr>
              <w:t>申请人应该如实向许可机关提交有关材料和反映真实情况，并对申请材料的真实性、有效性、合法性负责。</w:t>
            </w:r>
          </w:p>
          <w:p w:rsidR="00067AB4" w:rsidRPr="00363FD9" w:rsidRDefault="00067AB4" w:rsidP="00363FD9">
            <w:pPr>
              <w:numPr>
                <w:ilvl w:val="0"/>
                <w:numId w:val="12"/>
              </w:numPr>
              <w:spacing w:line="360" w:lineRule="auto"/>
              <w:rPr>
                <w:rFonts w:ascii="宋体"/>
                <w:color w:val="000000"/>
                <w:kern w:val="0"/>
                <w:sz w:val="28"/>
                <w:szCs w:val="28"/>
              </w:rPr>
            </w:pPr>
            <w:r>
              <w:rPr>
                <w:rFonts w:ascii="宋体" w:hAnsi="宋体" w:hint="eastAsia"/>
                <w:color w:val="000000"/>
                <w:kern w:val="0"/>
                <w:sz w:val="24"/>
                <w:szCs w:val="24"/>
              </w:rPr>
              <w:t>提交的申请材料、证件复印件应该是原件，如需提交复印件的，应当在复印件上注明与原件一致，并由申请人或者指定代表（委托代理人）签字（盖章）。</w:t>
            </w:r>
          </w:p>
          <w:p w:rsidR="00067AB4" w:rsidRPr="00363FD9" w:rsidRDefault="00067AB4" w:rsidP="00363FD9">
            <w:pPr>
              <w:numPr>
                <w:ilvl w:val="0"/>
                <w:numId w:val="12"/>
              </w:numPr>
              <w:spacing w:line="360" w:lineRule="auto"/>
              <w:rPr>
                <w:rFonts w:ascii="宋体"/>
                <w:color w:val="000000"/>
                <w:kern w:val="0"/>
                <w:sz w:val="28"/>
                <w:szCs w:val="28"/>
              </w:rPr>
            </w:pPr>
            <w:r>
              <w:rPr>
                <w:rFonts w:ascii="宋体" w:hAnsi="宋体" w:hint="eastAsia"/>
                <w:color w:val="000000"/>
                <w:kern w:val="0"/>
                <w:sz w:val="24"/>
                <w:szCs w:val="24"/>
              </w:rPr>
              <w:t>提交的申请材料、证件复印件应当使用</w:t>
            </w:r>
            <w:r>
              <w:rPr>
                <w:rFonts w:ascii="宋体" w:hAnsi="宋体"/>
                <w:color w:val="000000"/>
                <w:kern w:val="0"/>
                <w:sz w:val="24"/>
                <w:szCs w:val="24"/>
              </w:rPr>
              <w:t>A4</w:t>
            </w:r>
            <w:r>
              <w:rPr>
                <w:rFonts w:ascii="宋体" w:hAnsi="宋体" w:hint="eastAsia"/>
                <w:color w:val="000000"/>
                <w:kern w:val="0"/>
                <w:sz w:val="24"/>
                <w:szCs w:val="24"/>
              </w:rPr>
              <w:t>纸。</w:t>
            </w:r>
          </w:p>
          <w:p w:rsidR="00067AB4" w:rsidRPr="00363FD9" w:rsidRDefault="00067AB4" w:rsidP="00363FD9">
            <w:pPr>
              <w:numPr>
                <w:ilvl w:val="0"/>
                <w:numId w:val="12"/>
              </w:numPr>
              <w:spacing w:line="360" w:lineRule="auto"/>
              <w:rPr>
                <w:rFonts w:ascii="宋体"/>
                <w:color w:val="000000"/>
                <w:kern w:val="0"/>
                <w:sz w:val="28"/>
                <w:szCs w:val="28"/>
              </w:rPr>
            </w:pPr>
            <w:r>
              <w:rPr>
                <w:rFonts w:ascii="宋体" w:hAnsi="宋体" w:hint="eastAsia"/>
                <w:color w:val="000000"/>
                <w:kern w:val="0"/>
                <w:sz w:val="24"/>
                <w:szCs w:val="24"/>
              </w:rPr>
              <w:t>填写申请书应当字迹工整，使用钢笔或签字笔（蓝色或者黑色）。</w:t>
            </w:r>
          </w:p>
          <w:p w:rsidR="00067AB4" w:rsidRPr="00363FD9" w:rsidRDefault="00067AB4" w:rsidP="00363FD9">
            <w:pPr>
              <w:numPr>
                <w:ilvl w:val="0"/>
                <w:numId w:val="12"/>
              </w:numPr>
              <w:spacing w:line="360" w:lineRule="auto"/>
              <w:rPr>
                <w:rFonts w:ascii="宋体"/>
                <w:color w:val="000000"/>
                <w:kern w:val="0"/>
                <w:sz w:val="28"/>
                <w:szCs w:val="28"/>
              </w:rPr>
            </w:pPr>
            <w:r>
              <w:rPr>
                <w:rFonts w:ascii="宋体" w:hAnsi="宋体" w:hint="eastAsia"/>
                <w:color w:val="000000"/>
                <w:kern w:val="0"/>
                <w:sz w:val="24"/>
                <w:szCs w:val="24"/>
              </w:rPr>
              <w:t>在申请许可过程中，申请人应当认真阅读申请书的内容。</w:t>
            </w:r>
          </w:p>
        </w:tc>
      </w:tr>
    </w:tbl>
    <w:p w:rsidR="00067AB4" w:rsidRDefault="00067AB4" w:rsidP="00363FD9">
      <w:pPr>
        <w:spacing w:line="360" w:lineRule="auto"/>
        <w:ind w:firstLineChars="850" w:firstLine="2380"/>
        <w:rPr>
          <w:rFonts w:ascii="黑体" w:eastAsia="黑体" w:hAnsi="黑体"/>
          <w:color w:val="000000"/>
          <w:kern w:val="0"/>
          <w:sz w:val="28"/>
          <w:szCs w:val="28"/>
        </w:rPr>
      </w:pPr>
    </w:p>
    <w:p w:rsidR="00067AB4" w:rsidRDefault="00067AB4" w:rsidP="00363FD9">
      <w:pPr>
        <w:spacing w:line="360" w:lineRule="auto"/>
        <w:ind w:firstLineChars="850" w:firstLine="2380"/>
        <w:rPr>
          <w:rFonts w:ascii="黑体" w:eastAsia="黑体" w:hAnsi="黑体"/>
          <w:color w:val="000000"/>
          <w:kern w:val="0"/>
          <w:sz w:val="28"/>
          <w:szCs w:val="28"/>
        </w:rPr>
      </w:pPr>
    </w:p>
    <w:p w:rsidR="00067AB4" w:rsidRDefault="00067AB4" w:rsidP="00363FD9">
      <w:pPr>
        <w:spacing w:line="360" w:lineRule="auto"/>
        <w:jc w:val="center"/>
        <w:rPr>
          <w:rFonts w:ascii="宋体"/>
          <w:color w:val="000000"/>
          <w:kern w:val="0"/>
          <w:sz w:val="24"/>
          <w:szCs w:val="24"/>
        </w:rPr>
      </w:pPr>
      <w:r w:rsidRPr="00363FD9">
        <w:rPr>
          <w:rFonts w:ascii="宋体" w:hAnsi="宋体" w:hint="eastAsia"/>
          <w:color w:val="000000"/>
          <w:kern w:val="0"/>
          <w:sz w:val="24"/>
          <w:szCs w:val="24"/>
        </w:rPr>
        <w:t>上海市食品药品监督管理局</w:t>
      </w:r>
    </w:p>
    <w:p w:rsidR="00067AB4" w:rsidRDefault="00067AB4" w:rsidP="00C56D6E">
      <w:pPr>
        <w:jc w:val="center"/>
        <w:rPr>
          <w:rFonts w:ascii="黑体" w:eastAsia="黑体" w:hAnsi="黑体"/>
          <w:sz w:val="32"/>
          <w:szCs w:val="32"/>
        </w:rPr>
      </w:pPr>
    </w:p>
    <w:p w:rsidR="00067AB4" w:rsidRDefault="00067AB4" w:rsidP="00C56D6E">
      <w:pPr>
        <w:jc w:val="center"/>
        <w:rPr>
          <w:rFonts w:ascii="黑体" w:eastAsia="黑体" w:hAnsi="黑体"/>
          <w:sz w:val="32"/>
          <w:szCs w:val="32"/>
        </w:rPr>
      </w:pPr>
    </w:p>
    <w:p w:rsidR="00067AB4" w:rsidRDefault="00067AB4" w:rsidP="00C56D6E">
      <w:pPr>
        <w:jc w:val="center"/>
        <w:rPr>
          <w:rFonts w:ascii="黑体" w:eastAsia="黑体" w:hAnsi="黑体"/>
          <w:sz w:val="32"/>
          <w:szCs w:val="32"/>
        </w:rPr>
      </w:pPr>
    </w:p>
    <w:p w:rsidR="00067AB4" w:rsidRPr="00A360A9" w:rsidRDefault="00067AB4" w:rsidP="00C56D6E">
      <w:pPr>
        <w:jc w:val="center"/>
        <w:rPr>
          <w:rFonts w:ascii="黑体" w:eastAsia="黑体" w:hAnsi="黑体"/>
          <w:sz w:val="32"/>
          <w:szCs w:val="32"/>
        </w:rPr>
      </w:pPr>
      <w:r w:rsidRPr="00A360A9">
        <w:rPr>
          <w:rFonts w:ascii="黑体" w:eastAsia="黑体" w:hAnsi="黑体" w:hint="eastAsia"/>
          <w:sz w:val="32"/>
          <w:szCs w:val="32"/>
        </w:rPr>
        <w:t>填报说明</w:t>
      </w:r>
    </w:p>
    <w:p w:rsidR="00067AB4" w:rsidRPr="00810FD4" w:rsidRDefault="00067AB4" w:rsidP="00C56D6E">
      <w:pPr>
        <w:spacing w:line="520" w:lineRule="exact"/>
        <w:rPr>
          <w:rFonts w:ascii="宋体"/>
          <w:sz w:val="26"/>
          <w:szCs w:val="26"/>
        </w:rPr>
      </w:pPr>
      <w:r>
        <w:rPr>
          <w:rFonts w:ascii="宋体" w:hAnsi="宋体"/>
          <w:sz w:val="26"/>
          <w:szCs w:val="26"/>
        </w:rPr>
        <w:t xml:space="preserve">   </w:t>
      </w:r>
      <w:r w:rsidRPr="00810FD4">
        <w:rPr>
          <w:rFonts w:ascii="宋体" w:hAnsi="宋体"/>
          <w:sz w:val="26"/>
          <w:szCs w:val="26"/>
        </w:rPr>
        <w:t xml:space="preserve"> 1.</w:t>
      </w:r>
      <w:r>
        <w:rPr>
          <w:rFonts w:ascii="宋体" w:hAnsi="宋体"/>
          <w:sz w:val="26"/>
          <w:szCs w:val="26"/>
        </w:rPr>
        <w:t xml:space="preserve"> </w:t>
      </w:r>
      <w:r w:rsidRPr="00810FD4">
        <w:rPr>
          <w:rFonts w:ascii="宋体" w:hAnsi="宋体" w:hint="eastAsia"/>
          <w:sz w:val="26"/>
          <w:szCs w:val="26"/>
        </w:rPr>
        <w:t>名称应当与营业执照上标注的名称一致。</w:t>
      </w:r>
    </w:p>
    <w:p w:rsidR="00067AB4" w:rsidRPr="00810FD4" w:rsidRDefault="00067AB4" w:rsidP="00C56D6E">
      <w:pPr>
        <w:spacing w:line="520" w:lineRule="exact"/>
        <w:rPr>
          <w:rFonts w:ascii="宋体"/>
          <w:sz w:val="26"/>
          <w:szCs w:val="26"/>
        </w:rPr>
      </w:pPr>
      <w:r w:rsidRPr="00810FD4">
        <w:rPr>
          <w:rFonts w:ascii="宋体" w:hAnsi="宋体"/>
          <w:sz w:val="26"/>
          <w:szCs w:val="26"/>
        </w:rPr>
        <w:t xml:space="preserve">    2. </w:t>
      </w:r>
      <w:r w:rsidRPr="00810FD4">
        <w:rPr>
          <w:rFonts w:ascii="宋体" w:hAnsi="宋体" w:hint="eastAsia"/>
          <w:sz w:val="26"/>
          <w:szCs w:val="26"/>
        </w:rPr>
        <w:t>填写经营场所时要具体表述所在位置，明确到名牌号、房间号，与登记注册要求一致。</w:t>
      </w:r>
    </w:p>
    <w:p w:rsidR="00067AB4" w:rsidRPr="00810FD4" w:rsidRDefault="00067AB4" w:rsidP="00C56D6E">
      <w:pPr>
        <w:spacing w:line="520" w:lineRule="exact"/>
        <w:rPr>
          <w:rFonts w:ascii="宋体"/>
          <w:sz w:val="26"/>
          <w:szCs w:val="26"/>
        </w:rPr>
      </w:pPr>
      <w:r w:rsidRPr="00810FD4">
        <w:rPr>
          <w:rFonts w:ascii="宋体" w:hAnsi="宋体"/>
          <w:sz w:val="26"/>
          <w:szCs w:val="26"/>
        </w:rPr>
        <w:t xml:space="preserve">    3. </w:t>
      </w:r>
      <w:r w:rsidRPr="00810FD4">
        <w:rPr>
          <w:rFonts w:ascii="宋体" w:hAnsi="宋体" w:hint="eastAsia"/>
          <w:sz w:val="26"/>
          <w:szCs w:val="26"/>
        </w:rPr>
        <w:t>本申请书内所称法定代表人（负责人）包括：①企业法人的法定代表人；②个人独资企业的投资人；③分支机构的负责人；④合伙企业的执行事务合伙人（委派代表）；⑤个体工商户业主；⑥农民专业合作社的法定代表人。</w:t>
      </w:r>
    </w:p>
    <w:p w:rsidR="00067AB4" w:rsidRPr="00810FD4" w:rsidRDefault="00067AB4" w:rsidP="00C56D6E">
      <w:pPr>
        <w:spacing w:line="520" w:lineRule="exact"/>
        <w:rPr>
          <w:rFonts w:ascii="宋体"/>
          <w:sz w:val="26"/>
          <w:szCs w:val="26"/>
        </w:rPr>
      </w:pPr>
      <w:r w:rsidRPr="00810FD4">
        <w:rPr>
          <w:rFonts w:ascii="宋体" w:hAnsi="宋体"/>
          <w:sz w:val="26"/>
          <w:szCs w:val="26"/>
        </w:rPr>
        <w:t xml:space="preserve">    4. </w:t>
      </w:r>
      <w:r w:rsidRPr="00810FD4">
        <w:rPr>
          <w:rFonts w:ascii="宋体" w:hAnsi="宋体" w:hint="eastAsia"/>
          <w:sz w:val="26"/>
          <w:szCs w:val="26"/>
        </w:rPr>
        <w:t>申请人应选择主体业态和经营项目，并在□中打√。</w:t>
      </w:r>
    </w:p>
    <w:p w:rsidR="00067AB4" w:rsidRDefault="00067AB4" w:rsidP="00C56D6E">
      <w:pPr>
        <w:spacing w:line="520" w:lineRule="exact"/>
        <w:ind w:firstLineChars="200" w:firstLine="520"/>
        <w:rPr>
          <w:rFonts w:ascii="宋体"/>
          <w:sz w:val="26"/>
          <w:szCs w:val="26"/>
        </w:rPr>
      </w:pPr>
      <w:r w:rsidRPr="00810FD4">
        <w:rPr>
          <w:rFonts w:ascii="宋体" w:hAnsi="宋体"/>
          <w:sz w:val="26"/>
          <w:szCs w:val="26"/>
        </w:rPr>
        <w:t xml:space="preserve">5. </w:t>
      </w:r>
      <w:r w:rsidRPr="00810FD4">
        <w:rPr>
          <w:rFonts w:ascii="宋体" w:hAnsi="宋体" w:hint="eastAsia"/>
          <w:sz w:val="26"/>
          <w:szCs w:val="26"/>
        </w:rPr>
        <w:t>本申请书内所称食品安全专业技术人员是从事食品质量检验或食品安全检查等工作的负责人员，企业根据经营需要自行确定；食品安全管理人员是指企业内部专职或兼职的食品质量安全负责人。</w:t>
      </w:r>
    </w:p>
    <w:p w:rsidR="00067AB4" w:rsidRDefault="00067AB4" w:rsidP="00C56D6E">
      <w:pPr>
        <w:spacing w:line="520" w:lineRule="exact"/>
        <w:ind w:firstLineChars="200" w:firstLine="520"/>
        <w:rPr>
          <w:rFonts w:ascii="宋体"/>
          <w:sz w:val="26"/>
          <w:szCs w:val="26"/>
        </w:rPr>
      </w:pPr>
    </w:p>
    <w:p w:rsidR="00067AB4" w:rsidRDefault="00067AB4" w:rsidP="00C56D6E">
      <w:pPr>
        <w:spacing w:line="520" w:lineRule="exact"/>
        <w:ind w:firstLineChars="200" w:firstLine="520"/>
        <w:rPr>
          <w:rFonts w:ascii="宋体"/>
          <w:sz w:val="26"/>
          <w:szCs w:val="26"/>
        </w:rPr>
      </w:pPr>
    </w:p>
    <w:p w:rsidR="00067AB4" w:rsidRDefault="00067AB4" w:rsidP="00C56D6E">
      <w:pPr>
        <w:spacing w:line="520" w:lineRule="exact"/>
        <w:ind w:firstLineChars="200" w:firstLine="520"/>
        <w:rPr>
          <w:rFonts w:ascii="宋体"/>
          <w:sz w:val="26"/>
          <w:szCs w:val="26"/>
        </w:rPr>
      </w:pPr>
    </w:p>
    <w:p w:rsidR="00067AB4" w:rsidRDefault="00067AB4" w:rsidP="00C56D6E">
      <w:pPr>
        <w:spacing w:line="520" w:lineRule="exact"/>
        <w:ind w:firstLineChars="200" w:firstLine="520"/>
        <w:rPr>
          <w:rFonts w:ascii="宋体"/>
          <w:sz w:val="26"/>
          <w:szCs w:val="26"/>
        </w:rPr>
      </w:pPr>
    </w:p>
    <w:p w:rsidR="00067AB4" w:rsidRDefault="00067AB4" w:rsidP="00C56D6E">
      <w:pPr>
        <w:spacing w:line="520" w:lineRule="exact"/>
        <w:ind w:firstLineChars="200" w:firstLine="520"/>
        <w:rPr>
          <w:rFonts w:ascii="宋体"/>
          <w:sz w:val="26"/>
          <w:szCs w:val="26"/>
        </w:rPr>
      </w:pPr>
    </w:p>
    <w:p w:rsidR="00067AB4" w:rsidRDefault="00067AB4" w:rsidP="00C56D6E">
      <w:pPr>
        <w:spacing w:line="520" w:lineRule="exact"/>
        <w:ind w:firstLineChars="200" w:firstLine="520"/>
        <w:rPr>
          <w:rFonts w:ascii="宋体"/>
          <w:sz w:val="26"/>
          <w:szCs w:val="26"/>
        </w:rPr>
      </w:pPr>
    </w:p>
    <w:p w:rsidR="00067AB4" w:rsidRDefault="00067AB4" w:rsidP="00C56D6E">
      <w:pPr>
        <w:spacing w:line="520" w:lineRule="exact"/>
        <w:ind w:firstLineChars="200" w:firstLine="520"/>
        <w:rPr>
          <w:rFonts w:ascii="宋体"/>
          <w:sz w:val="26"/>
          <w:szCs w:val="26"/>
        </w:rPr>
      </w:pPr>
    </w:p>
    <w:p w:rsidR="00067AB4" w:rsidRDefault="00067AB4" w:rsidP="00C56D6E">
      <w:pPr>
        <w:spacing w:line="520" w:lineRule="exact"/>
        <w:ind w:firstLineChars="200" w:firstLine="520"/>
        <w:rPr>
          <w:rFonts w:ascii="宋体"/>
          <w:sz w:val="26"/>
          <w:szCs w:val="26"/>
        </w:rPr>
      </w:pPr>
    </w:p>
    <w:p w:rsidR="00067AB4" w:rsidRDefault="00067AB4" w:rsidP="00C56D6E">
      <w:pPr>
        <w:spacing w:line="520" w:lineRule="exact"/>
        <w:ind w:firstLineChars="200" w:firstLine="520"/>
        <w:rPr>
          <w:rFonts w:ascii="宋体"/>
          <w:sz w:val="26"/>
          <w:szCs w:val="26"/>
        </w:rPr>
      </w:pPr>
    </w:p>
    <w:p w:rsidR="00067AB4" w:rsidRDefault="00067AB4" w:rsidP="00C56D6E">
      <w:pPr>
        <w:spacing w:line="520" w:lineRule="exact"/>
        <w:ind w:firstLineChars="200" w:firstLine="520"/>
        <w:rPr>
          <w:rFonts w:ascii="宋体"/>
          <w:sz w:val="26"/>
          <w:szCs w:val="26"/>
        </w:rPr>
      </w:pPr>
    </w:p>
    <w:p w:rsidR="00067AB4" w:rsidRDefault="00067AB4" w:rsidP="00C56D6E">
      <w:pPr>
        <w:spacing w:line="520" w:lineRule="exact"/>
        <w:ind w:firstLineChars="200" w:firstLine="520"/>
        <w:rPr>
          <w:rFonts w:ascii="宋体"/>
          <w:sz w:val="26"/>
          <w:szCs w:val="26"/>
        </w:rPr>
      </w:pPr>
    </w:p>
    <w:p w:rsidR="00067AB4" w:rsidRDefault="00067AB4" w:rsidP="00C56D6E">
      <w:pPr>
        <w:spacing w:line="520" w:lineRule="exact"/>
        <w:ind w:firstLineChars="200" w:firstLine="520"/>
        <w:rPr>
          <w:rFonts w:ascii="宋体"/>
          <w:sz w:val="26"/>
          <w:szCs w:val="26"/>
        </w:rPr>
      </w:pPr>
    </w:p>
    <w:p w:rsidR="00067AB4" w:rsidRDefault="00067AB4" w:rsidP="00C56D6E">
      <w:pPr>
        <w:spacing w:line="520" w:lineRule="exact"/>
        <w:ind w:firstLineChars="200" w:firstLine="520"/>
        <w:rPr>
          <w:rFonts w:ascii="宋体"/>
          <w:sz w:val="26"/>
          <w:szCs w:val="26"/>
        </w:rPr>
      </w:pPr>
    </w:p>
    <w:p w:rsidR="00067AB4" w:rsidRDefault="00067AB4" w:rsidP="00C56D6E">
      <w:pPr>
        <w:spacing w:line="520" w:lineRule="exact"/>
        <w:ind w:firstLineChars="200" w:firstLine="520"/>
        <w:rPr>
          <w:rFonts w:ascii="宋体"/>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24"/>
      </w:tblGrid>
      <w:tr w:rsidR="00067AB4" w:rsidTr="00C56D6E">
        <w:trPr>
          <w:trHeight w:val="13277"/>
        </w:trPr>
        <w:tc>
          <w:tcPr>
            <w:tcW w:w="8824" w:type="dxa"/>
          </w:tcPr>
          <w:p w:rsidR="00067AB4" w:rsidRPr="00684023" w:rsidRDefault="00067AB4" w:rsidP="00C56D6E">
            <w:pPr>
              <w:spacing w:line="360" w:lineRule="auto"/>
              <w:rPr>
                <w:rFonts w:ascii="宋体" w:hAnsi="宋体"/>
                <w:color w:val="000000"/>
                <w:kern w:val="0"/>
                <w:sz w:val="28"/>
                <w:szCs w:val="28"/>
              </w:rPr>
            </w:pPr>
            <w:r w:rsidRPr="00684023">
              <w:rPr>
                <w:rFonts w:ascii="宋体" w:hAnsi="宋体" w:hint="eastAsia"/>
                <w:color w:val="000000"/>
                <w:kern w:val="0"/>
                <w:sz w:val="28"/>
                <w:szCs w:val="28"/>
              </w:rPr>
              <w:t>附申报资料</w:t>
            </w:r>
          </w:p>
          <w:p w:rsidR="00067AB4" w:rsidRPr="00684023" w:rsidRDefault="00067AB4" w:rsidP="00C56D6E">
            <w:pPr>
              <w:spacing w:line="360" w:lineRule="auto"/>
              <w:jc w:val="center"/>
              <w:rPr>
                <w:rFonts w:ascii="宋体" w:hAnsi="宋体"/>
                <w:color w:val="000000"/>
                <w:kern w:val="0"/>
                <w:sz w:val="28"/>
                <w:szCs w:val="28"/>
              </w:rPr>
            </w:pPr>
            <w:r w:rsidRPr="00684023">
              <w:rPr>
                <w:rFonts w:ascii="宋体" w:hAnsi="宋体" w:hint="eastAsia"/>
                <w:color w:val="000000"/>
                <w:kern w:val="0"/>
                <w:sz w:val="28"/>
                <w:szCs w:val="28"/>
              </w:rPr>
              <w:t>资料名称</w:t>
            </w:r>
          </w:p>
          <w:p w:rsidR="00067AB4" w:rsidRPr="00684023" w:rsidRDefault="00067AB4" w:rsidP="00C56D6E">
            <w:pPr>
              <w:pStyle w:val="aa"/>
              <w:numPr>
                <w:ilvl w:val="0"/>
                <w:numId w:val="1"/>
              </w:numPr>
              <w:spacing w:line="360" w:lineRule="auto"/>
              <w:ind w:left="0" w:firstLine="560"/>
              <w:jc w:val="left"/>
              <w:rPr>
                <w:rFonts w:ascii="宋体" w:hAnsi="宋体"/>
                <w:color w:val="000000"/>
                <w:kern w:val="0"/>
                <w:sz w:val="28"/>
                <w:szCs w:val="28"/>
              </w:rPr>
            </w:pPr>
            <w:r w:rsidRPr="00C56D6E">
              <w:rPr>
                <w:rFonts w:ascii="宋体" w:hAnsi="宋体" w:hint="eastAsia"/>
                <w:color w:val="000000"/>
                <w:kern w:val="0"/>
                <w:sz w:val="28"/>
                <w:szCs w:val="28"/>
              </w:rPr>
              <w:t>《食品经营许可申请书》；</w:t>
            </w:r>
          </w:p>
          <w:p w:rsidR="00067AB4" w:rsidRPr="00684023" w:rsidRDefault="00067AB4" w:rsidP="00C56D6E">
            <w:pPr>
              <w:pStyle w:val="aa"/>
              <w:numPr>
                <w:ilvl w:val="0"/>
                <w:numId w:val="1"/>
              </w:numPr>
              <w:spacing w:line="360" w:lineRule="auto"/>
              <w:ind w:left="0" w:firstLine="560"/>
              <w:jc w:val="left"/>
              <w:rPr>
                <w:rFonts w:ascii="宋体" w:hAnsi="宋体"/>
                <w:color w:val="000000"/>
                <w:kern w:val="0"/>
                <w:sz w:val="28"/>
                <w:szCs w:val="28"/>
              </w:rPr>
            </w:pPr>
            <w:r w:rsidRPr="00C56D6E">
              <w:rPr>
                <w:rFonts w:ascii="宋体" w:hAnsi="宋体" w:hint="eastAsia"/>
                <w:color w:val="000000"/>
                <w:kern w:val="0"/>
                <w:sz w:val="28"/>
                <w:szCs w:val="28"/>
              </w:rPr>
              <w:t>营业执照或者其他主体资格证明文件原件及复印件；</w:t>
            </w:r>
          </w:p>
          <w:p w:rsidR="00067AB4" w:rsidRPr="00684023" w:rsidRDefault="00067AB4" w:rsidP="00C56D6E">
            <w:pPr>
              <w:pStyle w:val="aa"/>
              <w:numPr>
                <w:ilvl w:val="0"/>
                <w:numId w:val="1"/>
              </w:numPr>
              <w:spacing w:line="360" w:lineRule="auto"/>
              <w:ind w:left="0" w:firstLine="560"/>
              <w:jc w:val="left"/>
              <w:rPr>
                <w:rFonts w:ascii="宋体" w:hAnsi="宋体"/>
                <w:color w:val="000000"/>
                <w:kern w:val="0"/>
                <w:sz w:val="28"/>
                <w:szCs w:val="28"/>
              </w:rPr>
            </w:pPr>
            <w:r w:rsidRPr="00C56D6E">
              <w:rPr>
                <w:rFonts w:ascii="宋体" w:hAnsi="宋体" w:hint="eastAsia"/>
                <w:color w:val="000000"/>
                <w:kern w:val="0"/>
                <w:sz w:val="28"/>
                <w:szCs w:val="28"/>
              </w:rPr>
              <w:t>法定代表人（负责人）和食品安全管理人员的身份证明原件及复印件；</w:t>
            </w:r>
          </w:p>
          <w:p w:rsidR="00067AB4" w:rsidRPr="00684023" w:rsidRDefault="00067AB4" w:rsidP="00C56D6E">
            <w:pPr>
              <w:pStyle w:val="aa"/>
              <w:numPr>
                <w:ilvl w:val="0"/>
                <w:numId w:val="1"/>
              </w:numPr>
              <w:spacing w:line="360" w:lineRule="auto"/>
              <w:ind w:left="0" w:firstLine="560"/>
              <w:jc w:val="left"/>
              <w:rPr>
                <w:rFonts w:ascii="宋体" w:hAnsi="宋体"/>
                <w:color w:val="000000"/>
                <w:kern w:val="0"/>
                <w:sz w:val="28"/>
                <w:szCs w:val="28"/>
              </w:rPr>
            </w:pPr>
            <w:r w:rsidRPr="00C56D6E">
              <w:rPr>
                <w:rFonts w:ascii="宋体" w:hAnsi="宋体" w:hint="eastAsia"/>
                <w:color w:val="000000"/>
                <w:kern w:val="0"/>
                <w:sz w:val="28"/>
                <w:szCs w:val="28"/>
              </w:rPr>
              <w:t>食品经营场所的使用证明；</w:t>
            </w:r>
          </w:p>
          <w:p w:rsidR="00067AB4" w:rsidRPr="00684023" w:rsidRDefault="00067AB4" w:rsidP="00C56D6E">
            <w:pPr>
              <w:pStyle w:val="aa"/>
              <w:numPr>
                <w:ilvl w:val="0"/>
                <w:numId w:val="1"/>
              </w:numPr>
              <w:spacing w:line="360" w:lineRule="auto"/>
              <w:ind w:left="0" w:firstLine="560"/>
              <w:jc w:val="left"/>
              <w:rPr>
                <w:rFonts w:ascii="宋体" w:hAnsi="宋体"/>
                <w:color w:val="000000"/>
                <w:kern w:val="0"/>
                <w:sz w:val="28"/>
                <w:szCs w:val="28"/>
              </w:rPr>
            </w:pPr>
            <w:r w:rsidRPr="00C56D6E">
              <w:rPr>
                <w:rFonts w:ascii="宋体" w:hAnsi="宋体" w:hint="eastAsia"/>
                <w:color w:val="000000"/>
                <w:kern w:val="0"/>
                <w:sz w:val="28"/>
                <w:szCs w:val="28"/>
              </w:rPr>
              <w:t>与食品经营相适应的主要设备设施布局、操作流程，以及经营场所和设备布局、工艺流程、卫生设施等示意图；</w:t>
            </w:r>
          </w:p>
          <w:p w:rsidR="00067AB4" w:rsidRPr="00684023" w:rsidRDefault="00067AB4" w:rsidP="00C56D6E">
            <w:pPr>
              <w:pStyle w:val="aa"/>
              <w:numPr>
                <w:ilvl w:val="0"/>
                <w:numId w:val="1"/>
              </w:numPr>
              <w:spacing w:line="360" w:lineRule="auto"/>
              <w:ind w:left="0" w:firstLine="560"/>
              <w:jc w:val="left"/>
              <w:rPr>
                <w:rFonts w:ascii="宋体" w:hAnsi="宋体"/>
                <w:color w:val="000000"/>
                <w:kern w:val="0"/>
                <w:sz w:val="28"/>
                <w:szCs w:val="28"/>
              </w:rPr>
            </w:pPr>
            <w:r w:rsidRPr="00C56D6E">
              <w:rPr>
                <w:rFonts w:ascii="宋体" w:hAnsi="宋体" w:hint="eastAsia"/>
                <w:color w:val="000000"/>
                <w:kern w:val="0"/>
                <w:sz w:val="28"/>
                <w:szCs w:val="28"/>
              </w:rPr>
              <w:t>保证食品安全的规章制度；</w:t>
            </w:r>
          </w:p>
          <w:p w:rsidR="00067AB4" w:rsidRPr="00684023" w:rsidRDefault="00067AB4" w:rsidP="00C56D6E">
            <w:pPr>
              <w:pStyle w:val="aa"/>
              <w:numPr>
                <w:ilvl w:val="0"/>
                <w:numId w:val="1"/>
              </w:numPr>
              <w:spacing w:line="360" w:lineRule="auto"/>
              <w:ind w:left="0" w:firstLine="560"/>
              <w:jc w:val="left"/>
              <w:rPr>
                <w:rFonts w:ascii="宋体" w:hAnsi="宋体"/>
                <w:color w:val="000000"/>
                <w:kern w:val="0"/>
                <w:sz w:val="28"/>
                <w:szCs w:val="28"/>
              </w:rPr>
            </w:pPr>
            <w:r w:rsidRPr="001A137B">
              <w:rPr>
                <w:rFonts w:ascii="宋体" w:hAnsi="宋体" w:hint="eastAsia"/>
                <w:color w:val="000000"/>
                <w:kern w:val="0"/>
                <w:sz w:val="28"/>
                <w:szCs w:val="28"/>
              </w:rPr>
              <w:t>国家或行业规定的食品安全管理人员相关资质证明，或者本市规定的食品安全管理人员有效培训合格证明；</w:t>
            </w:r>
          </w:p>
          <w:p w:rsidR="00067AB4" w:rsidRPr="00684023" w:rsidRDefault="00067AB4" w:rsidP="00C56D6E">
            <w:pPr>
              <w:pStyle w:val="aa"/>
              <w:numPr>
                <w:ilvl w:val="0"/>
                <w:numId w:val="1"/>
              </w:numPr>
              <w:spacing w:line="360" w:lineRule="auto"/>
              <w:ind w:left="0" w:firstLine="560"/>
              <w:jc w:val="left"/>
              <w:rPr>
                <w:rFonts w:ascii="宋体" w:hAnsi="宋体"/>
                <w:color w:val="000000"/>
                <w:kern w:val="0"/>
                <w:sz w:val="28"/>
                <w:szCs w:val="28"/>
              </w:rPr>
            </w:pPr>
            <w:r w:rsidRPr="00C56D6E">
              <w:rPr>
                <w:rFonts w:ascii="宋体" w:hAnsi="宋体" w:hint="eastAsia"/>
                <w:color w:val="000000"/>
                <w:kern w:val="0"/>
                <w:sz w:val="28"/>
                <w:szCs w:val="28"/>
              </w:rPr>
              <w:t>产生餐厨废弃油脂的餐饮服务经营者和单位食堂提交油水分离器检验合格报告或者属于行业协会公示目录产品的相关证明</w:t>
            </w:r>
            <w:r w:rsidR="008F4679">
              <w:rPr>
                <w:rFonts w:ascii="宋体" w:hAnsi="宋体" w:hint="eastAsia"/>
                <w:color w:val="000000"/>
                <w:kern w:val="0"/>
                <w:sz w:val="28"/>
                <w:szCs w:val="28"/>
              </w:rPr>
              <w:t>，以及餐厨废弃油脂</w:t>
            </w:r>
            <w:r w:rsidR="008F4679" w:rsidRPr="00684023">
              <w:rPr>
                <w:rFonts w:ascii="宋体" w:hAnsi="宋体" w:hint="eastAsia"/>
                <w:color w:val="000000"/>
                <w:kern w:val="0"/>
                <w:sz w:val="28"/>
                <w:szCs w:val="28"/>
              </w:rPr>
              <w:t>管理制度</w:t>
            </w:r>
            <w:r w:rsidR="0002370C">
              <w:rPr>
                <w:rFonts w:ascii="宋体" w:hAnsi="宋体" w:hint="eastAsia"/>
                <w:color w:val="000000"/>
                <w:kern w:val="0"/>
                <w:sz w:val="28"/>
                <w:szCs w:val="28"/>
              </w:rPr>
              <w:t>；</w:t>
            </w:r>
          </w:p>
          <w:p w:rsidR="00067AB4" w:rsidRPr="00684023" w:rsidRDefault="00067AB4" w:rsidP="00C56D6E">
            <w:pPr>
              <w:pStyle w:val="aa"/>
              <w:numPr>
                <w:ilvl w:val="0"/>
                <w:numId w:val="1"/>
              </w:numPr>
              <w:spacing w:line="360" w:lineRule="auto"/>
              <w:ind w:left="0" w:firstLine="560"/>
              <w:jc w:val="left"/>
              <w:rPr>
                <w:rFonts w:ascii="宋体" w:hAnsi="宋体"/>
                <w:color w:val="000000"/>
                <w:kern w:val="0"/>
                <w:sz w:val="28"/>
                <w:szCs w:val="28"/>
              </w:rPr>
            </w:pPr>
            <w:r w:rsidRPr="001A137B">
              <w:rPr>
                <w:rFonts w:ascii="宋体" w:hAnsi="宋体" w:hint="eastAsia"/>
                <w:color w:val="000000"/>
                <w:kern w:val="0"/>
                <w:sz w:val="28"/>
                <w:szCs w:val="28"/>
              </w:rPr>
              <w:t>集体用餐配送、中央厨房提交运输配送车辆情况、检验设施、检验人员的相关材料，加工即食食品的中央厨房还应提交食品安全标准，集体用餐配送单位还应提交生产能力验证材料；</w:t>
            </w:r>
          </w:p>
          <w:p w:rsidR="008F4679" w:rsidRPr="001A137B" w:rsidRDefault="008F4679" w:rsidP="00684023">
            <w:pPr>
              <w:pStyle w:val="aa"/>
              <w:numPr>
                <w:ilvl w:val="0"/>
                <w:numId w:val="1"/>
              </w:numPr>
              <w:spacing w:line="360" w:lineRule="auto"/>
              <w:ind w:left="0" w:firstLine="560"/>
              <w:jc w:val="left"/>
              <w:rPr>
                <w:rFonts w:ascii="宋体" w:hAnsi="宋体"/>
                <w:color w:val="000000"/>
                <w:kern w:val="0"/>
                <w:sz w:val="28"/>
                <w:szCs w:val="28"/>
              </w:rPr>
            </w:pPr>
            <w:r w:rsidRPr="00684023">
              <w:rPr>
                <w:rFonts w:ascii="宋体" w:hAnsi="宋体" w:hint="eastAsia"/>
                <w:color w:val="000000"/>
                <w:kern w:val="0"/>
                <w:sz w:val="28"/>
                <w:szCs w:val="28"/>
              </w:rPr>
              <w:t>各类饭店、饮品店（包括饭馆、咖啡馆、酒吧、茶座）保证公共场所卫生的规章制度；</w:t>
            </w:r>
          </w:p>
          <w:p w:rsidR="00067AB4" w:rsidRPr="00684023" w:rsidRDefault="00067AB4" w:rsidP="00C56D6E">
            <w:pPr>
              <w:pStyle w:val="aa"/>
              <w:numPr>
                <w:ilvl w:val="0"/>
                <w:numId w:val="1"/>
              </w:numPr>
              <w:spacing w:line="360" w:lineRule="auto"/>
              <w:ind w:left="0" w:firstLine="560"/>
              <w:jc w:val="left"/>
              <w:rPr>
                <w:rFonts w:ascii="宋体" w:hAnsi="宋体"/>
                <w:color w:val="000000"/>
                <w:kern w:val="0"/>
                <w:sz w:val="28"/>
                <w:szCs w:val="28"/>
              </w:rPr>
            </w:pPr>
            <w:r w:rsidRPr="00C56D6E">
              <w:rPr>
                <w:rFonts w:ascii="宋体" w:hAnsi="宋体" w:hint="eastAsia"/>
                <w:color w:val="000000"/>
                <w:kern w:val="0"/>
                <w:sz w:val="28"/>
                <w:szCs w:val="28"/>
              </w:rPr>
              <w:t>申请人委托他人提出许可申请的，委托代理人的身份证复印件及委托书。</w:t>
            </w:r>
          </w:p>
          <w:p w:rsidR="00067AB4" w:rsidRPr="00684023" w:rsidRDefault="00067AB4" w:rsidP="00C56D6E">
            <w:pPr>
              <w:pStyle w:val="aa"/>
              <w:numPr>
                <w:ilvl w:val="0"/>
                <w:numId w:val="1"/>
              </w:numPr>
              <w:spacing w:line="360" w:lineRule="auto"/>
              <w:ind w:left="0" w:firstLine="560"/>
              <w:jc w:val="left"/>
              <w:rPr>
                <w:rFonts w:ascii="宋体" w:hAnsi="宋体"/>
                <w:color w:val="000000"/>
                <w:kern w:val="0"/>
                <w:sz w:val="28"/>
                <w:szCs w:val="28"/>
              </w:rPr>
            </w:pPr>
            <w:r w:rsidRPr="00C56D6E">
              <w:rPr>
                <w:rFonts w:ascii="宋体" w:hAnsi="宋体" w:hint="eastAsia"/>
                <w:color w:val="000000"/>
                <w:kern w:val="0"/>
                <w:sz w:val="28"/>
                <w:szCs w:val="28"/>
              </w:rPr>
              <w:lastRenderedPageBreak/>
              <w:t>其他资料。</w:t>
            </w:r>
          </w:p>
        </w:tc>
      </w:tr>
    </w:tbl>
    <w:p w:rsidR="00067AB4" w:rsidRDefault="00067AB4" w:rsidP="00934AC1">
      <w:pPr>
        <w:spacing w:beforeLines="50" w:afterLines="50"/>
        <w:jc w:val="center"/>
        <w:rPr>
          <w:rFonts w:ascii="黑体" w:eastAsia="黑体" w:hAnsi="黑体"/>
          <w:sz w:val="34"/>
          <w:szCs w:val="34"/>
        </w:rPr>
      </w:pPr>
    </w:p>
    <w:p w:rsidR="00067AB4" w:rsidRDefault="00067AB4" w:rsidP="00934AC1">
      <w:pPr>
        <w:spacing w:beforeLines="50" w:afterLines="50"/>
        <w:jc w:val="center"/>
        <w:rPr>
          <w:rFonts w:ascii="黑体" w:eastAsia="黑体" w:hAnsi="黑体"/>
          <w:sz w:val="34"/>
          <w:szCs w:val="34"/>
        </w:rPr>
      </w:pPr>
      <w:r w:rsidRPr="007362A0">
        <w:rPr>
          <w:rFonts w:ascii="黑体" w:eastAsia="黑体" w:hAnsi="黑体" w:hint="eastAsia"/>
          <w:sz w:val="34"/>
          <w:szCs w:val="34"/>
        </w:rPr>
        <w:lastRenderedPageBreak/>
        <w:t>食品经营许可申请表</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1"/>
        <w:gridCol w:w="16"/>
        <w:gridCol w:w="950"/>
        <w:gridCol w:w="709"/>
        <w:gridCol w:w="1558"/>
        <w:gridCol w:w="43"/>
        <w:gridCol w:w="1378"/>
        <w:gridCol w:w="3259"/>
      </w:tblGrid>
      <w:tr w:rsidR="00067AB4" w:rsidRPr="009F5228" w:rsidTr="009F5228">
        <w:trPr>
          <w:trHeight w:val="454"/>
        </w:trPr>
        <w:tc>
          <w:tcPr>
            <w:tcW w:w="1837" w:type="dxa"/>
            <w:gridSpan w:val="3"/>
            <w:vAlign w:val="center"/>
          </w:tcPr>
          <w:p w:rsidR="00067AB4" w:rsidRPr="009F5228" w:rsidRDefault="00067AB4" w:rsidP="009F5228">
            <w:pPr>
              <w:jc w:val="center"/>
              <w:rPr>
                <w:rFonts w:ascii="宋体"/>
                <w:sz w:val="24"/>
                <w:szCs w:val="24"/>
              </w:rPr>
            </w:pPr>
            <w:r w:rsidRPr="009F5228">
              <w:rPr>
                <w:rFonts w:ascii="宋体" w:hAnsi="宋体" w:hint="eastAsia"/>
                <w:sz w:val="24"/>
                <w:szCs w:val="24"/>
              </w:rPr>
              <w:t>名</w:t>
            </w:r>
            <w:r w:rsidRPr="009F5228">
              <w:rPr>
                <w:rFonts w:ascii="宋体" w:hAnsi="宋体"/>
                <w:sz w:val="24"/>
                <w:szCs w:val="24"/>
              </w:rPr>
              <w:t xml:space="preserve">    </w:t>
            </w:r>
            <w:r w:rsidRPr="009F5228">
              <w:rPr>
                <w:rFonts w:ascii="宋体" w:hAnsi="宋体" w:hint="eastAsia"/>
                <w:sz w:val="24"/>
                <w:szCs w:val="24"/>
              </w:rPr>
              <w:t>称</w:t>
            </w:r>
          </w:p>
        </w:tc>
        <w:tc>
          <w:tcPr>
            <w:tcW w:w="6947" w:type="dxa"/>
            <w:gridSpan w:val="5"/>
            <w:vAlign w:val="center"/>
          </w:tcPr>
          <w:p w:rsidR="00934AC1" w:rsidRDefault="00934AC1" w:rsidP="00934AC1">
            <w:pPr>
              <w:jc w:val="center"/>
              <w:rPr>
                <w:ins w:id="0" w:author="Administrator" w:date="2018-06-21T18:15:00Z"/>
                <w:rFonts w:hint="eastAsia"/>
              </w:rPr>
            </w:pPr>
            <w:ins w:id="1" w:author="Administrator" w:date="2018-06-21T18:15:00Z">
              <w:r w:rsidRPr="00263FDB">
                <w:rPr>
                  <w:rFonts w:hint="eastAsia"/>
                </w:rPr>
                <w:t>法人库</w:t>
              </w:r>
            </w:ins>
          </w:p>
          <w:p w:rsidR="001177A0" w:rsidRDefault="001177A0" w:rsidP="00934AC1">
            <w:pPr>
              <w:jc w:val="center"/>
              <w:rPr>
                <w:ins w:id="2" w:author="Administrator" w:date="2018-06-21T18:42:00Z"/>
                <w:rFonts w:hint="eastAsia"/>
              </w:rPr>
            </w:pPr>
            <w:ins w:id="3" w:author="Administrator" w:date="2018-06-21T18:41:00Z">
              <w:r>
                <w:rPr>
                  <w:rFonts w:hint="eastAsia"/>
                </w:rPr>
                <w:t>CORP_INFO</w:t>
              </w:r>
            </w:ins>
          </w:p>
          <w:p w:rsidR="00067AB4" w:rsidRPr="009F5228" w:rsidRDefault="00934AC1" w:rsidP="00934AC1">
            <w:pPr>
              <w:jc w:val="center"/>
              <w:rPr>
                <w:rFonts w:ascii="宋体"/>
                <w:sz w:val="24"/>
                <w:szCs w:val="24"/>
              </w:rPr>
            </w:pPr>
            <w:ins w:id="4" w:author="Administrator" w:date="2018-06-21T18:15:00Z">
              <w:r>
                <w:rPr>
                  <w:rFonts w:ascii="宋体" w:cs="宋体" w:hint="eastAsia"/>
                </w:rPr>
                <w:t>CORP_NAME</w:t>
              </w:r>
            </w:ins>
          </w:p>
        </w:tc>
      </w:tr>
      <w:tr w:rsidR="00067AB4" w:rsidRPr="009F5228" w:rsidTr="009F5228">
        <w:trPr>
          <w:trHeight w:val="454"/>
        </w:trPr>
        <w:tc>
          <w:tcPr>
            <w:tcW w:w="1837" w:type="dxa"/>
            <w:gridSpan w:val="3"/>
            <w:vAlign w:val="center"/>
          </w:tcPr>
          <w:p w:rsidR="00067AB4" w:rsidRPr="009F5228" w:rsidRDefault="00067AB4" w:rsidP="009F5228">
            <w:pPr>
              <w:jc w:val="center"/>
              <w:rPr>
                <w:rFonts w:ascii="宋体"/>
                <w:sz w:val="24"/>
                <w:szCs w:val="24"/>
              </w:rPr>
            </w:pPr>
            <w:r w:rsidRPr="009F5228">
              <w:rPr>
                <w:rFonts w:ascii="宋体" w:hAnsi="宋体" w:hint="eastAsia"/>
                <w:sz w:val="24"/>
                <w:szCs w:val="24"/>
              </w:rPr>
              <w:t>社会信用代码</w:t>
            </w:r>
          </w:p>
          <w:p w:rsidR="00067AB4" w:rsidRPr="009F5228" w:rsidRDefault="00067AB4" w:rsidP="009F5228">
            <w:pPr>
              <w:jc w:val="center"/>
              <w:rPr>
                <w:rFonts w:ascii="宋体"/>
                <w:sz w:val="24"/>
                <w:szCs w:val="24"/>
              </w:rPr>
            </w:pPr>
            <w:r w:rsidRPr="009F5228">
              <w:rPr>
                <w:rFonts w:ascii="宋体" w:hAnsi="宋体" w:hint="eastAsia"/>
                <w:sz w:val="24"/>
                <w:szCs w:val="24"/>
              </w:rPr>
              <w:t>身份证号码</w:t>
            </w:r>
          </w:p>
        </w:tc>
        <w:tc>
          <w:tcPr>
            <w:tcW w:w="6947" w:type="dxa"/>
            <w:gridSpan w:val="5"/>
            <w:vAlign w:val="center"/>
          </w:tcPr>
          <w:p w:rsidR="00934AC1" w:rsidRDefault="00934AC1" w:rsidP="00934AC1">
            <w:pPr>
              <w:jc w:val="center"/>
              <w:rPr>
                <w:ins w:id="5" w:author="Administrator" w:date="2018-06-21T18:16:00Z"/>
                <w:rFonts w:hint="eastAsia"/>
              </w:rPr>
            </w:pPr>
            <w:ins w:id="6" w:author="Administrator" w:date="2018-06-21T18:16:00Z">
              <w:r w:rsidRPr="00263FDB">
                <w:rPr>
                  <w:rFonts w:hint="eastAsia"/>
                </w:rPr>
                <w:t>法人库</w:t>
              </w:r>
            </w:ins>
          </w:p>
          <w:p w:rsidR="00934AC1" w:rsidRDefault="00934AC1" w:rsidP="00934AC1">
            <w:pPr>
              <w:jc w:val="center"/>
              <w:rPr>
                <w:ins w:id="7" w:author="Administrator" w:date="2018-06-21T18:16:00Z"/>
                <w:rFonts w:hint="eastAsia"/>
              </w:rPr>
            </w:pPr>
            <w:ins w:id="8" w:author="Administrator" w:date="2018-06-21T18:16:00Z">
              <w:r>
                <w:rPr>
                  <w:rFonts w:hint="eastAsia"/>
                </w:rPr>
                <w:t>CORP_INFO</w:t>
              </w:r>
            </w:ins>
          </w:p>
          <w:p w:rsidR="00067AB4" w:rsidRPr="00934AC1" w:rsidRDefault="001177A0" w:rsidP="00934AC1">
            <w:pPr>
              <w:jc w:val="center"/>
              <w:rPr>
                <w:rFonts w:ascii="宋体"/>
                <w:sz w:val="24"/>
                <w:szCs w:val="24"/>
              </w:rPr>
            </w:pPr>
            <w:ins w:id="9" w:author="Administrator" w:date="2018-06-21T18:40:00Z">
              <w:r>
                <w:rPr>
                  <w:rFonts w:ascii="宋体" w:cs="宋体" w:hint="eastAsia"/>
                </w:rPr>
                <w:t>UNI_SC_ID</w:t>
              </w:r>
            </w:ins>
          </w:p>
        </w:tc>
      </w:tr>
      <w:tr w:rsidR="00067AB4" w:rsidRPr="009F5228" w:rsidTr="009F5228">
        <w:trPr>
          <w:trHeight w:val="454"/>
        </w:trPr>
        <w:tc>
          <w:tcPr>
            <w:tcW w:w="1837" w:type="dxa"/>
            <w:gridSpan w:val="3"/>
            <w:vAlign w:val="center"/>
          </w:tcPr>
          <w:p w:rsidR="00067AB4" w:rsidRPr="009F5228" w:rsidRDefault="00067AB4" w:rsidP="009F5228">
            <w:pPr>
              <w:jc w:val="center"/>
              <w:rPr>
                <w:rFonts w:ascii="宋体"/>
                <w:sz w:val="24"/>
                <w:szCs w:val="24"/>
              </w:rPr>
            </w:pPr>
            <w:commentRangeStart w:id="10"/>
            <w:r w:rsidRPr="009F5228">
              <w:rPr>
                <w:rFonts w:ascii="宋体" w:hAnsi="宋体" w:hint="eastAsia"/>
                <w:sz w:val="24"/>
                <w:szCs w:val="24"/>
              </w:rPr>
              <w:t>经济性质</w:t>
            </w:r>
            <w:commentRangeEnd w:id="10"/>
            <w:r w:rsidR="00934AC1">
              <w:rPr>
                <w:rStyle w:val="a7"/>
              </w:rPr>
              <w:commentReference w:id="10"/>
            </w:r>
          </w:p>
        </w:tc>
        <w:tc>
          <w:tcPr>
            <w:tcW w:w="6947" w:type="dxa"/>
            <w:gridSpan w:val="5"/>
            <w:vAlign w:val="center"/>
          </w:tcPr>
          <w:p w:rsidR="00067AB4" w:rsidRPr="009F5228" w:rsidRDefault="00067AB4" w:rsidP="009F5228">
            <w:pPr>
              <w:jc w:val="left"/>
              <w:rPr>
                <w:rFonts w:ascii="宋体"/>
                <w:sz w:val="24"/>
                <w:szCs w:val="24"/>
              </w:rPr>
            </w:pPr>
            <w:r w:rsidRPr="009F5228">
              <w:rPr>
                <w:rFonts w:ascii="宋体" w:hAnsi="宋体" w:hint="eastAsia"/>
                <w:sz w:val="24"/>
                <w:szCs w:val="24"/>
              </w:rPr>
              <w:t>□企业</w:t>
            </w:r>
            <w:r w:rsidRPr="009F5228">
              <w:rPr>
                <w:rFonts w:ascii="宋体" w:hAnsi="宋体"/>
                <w:sz w:val="24"/>
                <w:szCs w:val="24"/>
              </w:rPr>
              <w:t xml:space="preserve">    </w:t>
            </w:r>
            <w:r w:rsidRPr="009F5228">
              <w:rPr>
                <w:rFonts w:ascii="宋体" w:hAnsi="宋体" w:hint="eastAsia"/>
                <w:sz w:val="24"/>
                <w:szCs w:val="24"/>
              </w:rPr>
              <w:t>□个体工商户</w:t>
            </w:r>
            <w:r w:rsidRPr="009F5228">
              <w:rPr>
                <w:rFonts w:ascii="宋体" w:hAnsi="宋体"/>
                <w:sz w:val="24"/>
                <w:szCs w:val="24"/>
              </w:rPr>
              <w:t xml:space="preserve">    </w:t>
            </w:r>
            <w:r w:rsidRPr="009F5228">
              <w:rPr>
                <w:rFonts w:ascii="宋体" w:hAnsi="宋体" w:hint="eastAsia"/>
                <w:sz w:val="24"/>
                <w:szCs w:val="24"/>
              </w:rPr>
              <w:t>□农民专</w:t>
            </w:r>
            <w:r w:rsidR="0002370C">
              <w:rPr>
                <w:rFonts w:ascii="宋体" w:hAnsi="宋体" w:hint="eastAsia"/>
                <w:sz w:val="24"/>
                <w:szCs w:val="24"/>
              </w:rPr>
              <w:t>业</w:t>
            </w:r>
            <w:r w:rsidRPr="009F5228">
              <w:rPr>
                <w:rFonts w:ascii="宋体" w:hAnsi="宋体" w:hint="eastAsia"/>
                <w:sz w:val="24"/>
                <w:szCs w:val="24"/>
              </w:rPr>
              <w:t>合作社</w:t>
            </w:r>
            <w:r w:rsidR="0002370C">
              <w:rPr>
                <w:rFonts w:ascii="宋体" w:hAnsi="宋体" w:hint="eastAsia"/>
                <w:sz w:val="24"/>
                <w:szCs w:val="24"/>
              </w:rPr>
              <w:t xml:space="preserve">    </w:t>
            </w:r>
            <w:r w:rsidR="0002370C" w:rsidRPr="009F5228">
              <w:rPr>
                <w:rFonts w:ascii="宋体" w:hAnsi="宋体" w:hint="eastAsia"/>
                <w:sz w:val="24"/>
                <w:szCs w:val="24"/>
              </w:rPr>
              <w:t>□</w:t>
            </w:r>
            <w:r w:rsidR="0002370C">
              <w:rPr>
                <w:rFonts w:ascii="宋体" w:hAnsi="宋体" w:hint="eastAsia"/>
                <w:sz w:val="24"/>
                <w:szCs w:val="24"/>
              </w:rPr>
              <w:t>其他</w:t>
            </w:r>
          </w:p>
        </w:tc>
      </w:tr>
      <w:tr w:rsidR="00067AB4" w:rsidRPr="009F5228" w:rsidTr="009F5228">
        <w:trPr>
          <w:trHeight w:val="454"/>
        </w:trPr>
        <w:tc>
          <w:tcPr>
            <w:tcW w:w="1837" w:type="dxa"/>
            <w:gridSpan w:val="3"/>
            <w:vAlign w:val="center"/>
          </w:tcPr>
          <w:p w:rsidR="00067AB4" w:rsidRPr="009F5228" w:rsidRDefault="00067AB4" w:rsidP="009F5228">
            <w:pPr>
              <w:jc w:val="center"/>
              <w:rPr>
                <w:rFonts w:ascii="宋体"/>
                <w:sz w:val="24"/>
                <w:szCs w:val="24"/>
              </w:rPr>
            </w:pPr>
            <w:r w:rsidRPr="009F5228">
              <w:rPr>
                <w:rFonts w:ascii="宋体" w:hAnsi="宋体" w:hint="eastAsia"/>
                <w:sz w:val="24"/>
                <w:szCs w:val="24"/>
              </w:rPr>
              <w:t>所属区（县）</w:t>
            </w:r>
          </w:p>
        </w:tc>
        <w:tc>
          <w:tcPr>
            <w:tcW w:w="2267" w:type="dxa"/>
            <w:gridSpan w:val="2"/>
            <w:vAlign w:val="center"/>
          </w:tcPr>
          <w:p w:rsidR="001177A0" w:rsidRDefault="001177A0" w:rsidP="001177A0">
            <w:pPr>
              <w:jc w:val="center"/>
              <w:rPr>
                <w:ins w:id="11" w:author="Administrator" w:date="2018-06-21T18:43:00Z"/>
                <w:rFonts w:hint="eastAsia"/>
              </w:rPr>
            </w:pPr>
            <w:ins w:id="12" w:author="Administrator" w:date="2018-06-21T18:43:00Z">
              <w:r w:rsidRPr="00263FDB">
                <w:rPr>
                  <w:rFonts w:hint="eastAsia"/>
                </w:rPr>
                <w:t>法人库</w:t>
              </w:r>
            </w:ins>
          </w:p>
          <w:p w:rsidR="001177A0" w:rsidRDefault="001177A0" w:rsidP="001177A0">
            <w:pPr>
              <w:jc w:val="center"/>
              <w:rPr>
                <w:ins w:id="13" w:author="Administrator" w:date="2018-06-21T18:43:00Z"/>
                <w:rFonts w:hint="eastAsia"/>
              </w:rPr>
            </w:pPr>
            <w:ins w:id="14" w:author="Administrator" w:date="2018-06-21T18:43:00Z">
              <w:r>
                <w:rPr>
                  <w:rFonts w:hint="eastAsia"/>
                </w:rPr>
                <w:t>CORP_INFO</w:t>
              </w:r>
            </w:ins>
          </w:p>
          <w:p w:rsidR="00067AB4" w:rsidRPr="009F5228" w:rsidRDefault="001177A0" w:rsidP="009F5228">
            <w:pPr>
              <w:jc w:val="center"/>
              <w:rPr>
                <w:rFonts w:ascii="宋体"/>
                <w:sz w:val="24"/>
                <w:szCs w:val="24"/>
              </w:rPr>
            </w:pPr>
            <w:ins w:id="15" w:author="Administrator" w:date="2018-06-21T18:44:00Z">
              <w:r>
                <w:rPr>
                  <w:rFonts w:ascii="宋体" w:cs="宋体" w:hint="eastAsia"/>
                </w:rPr>
                <w:t>AREA_CODE</w:t>
              </w:r>
            </w:ins>
          </w:p>
        </w:tc>
        <w:tc>
          <w:tcPr>
            <w:tcW w:w="1421" w:type="dxa"/>
            <w:gridSpan w:val="2"/>
            <w:vAlign w:val="center"/>
          </w:tcPr>
          <w:p w:rsidR="00067AB4" w:rsidRPr="009F5228" w:rsidRDefault="00067AB4" w:rsidP="009F5228">
            <w:pPr>
              <w:jc w:val="center"/>
              <w:rPr>
                <w:rFonts w:ascii="宋体"/>
                <w:sz w:val="24"/>
                <w:szCs w:val="24"/>
              </w:rPr>
            </w:pPr>
            <w:r w:rsidRPr="009F5228">
              <w:rPr>
                <w:rFonts w:ascii="宋体" w:hAnsi="宋体" w:hint="eastAsia"/>
                <w:sz w:val="24"/>
                <w:szCs w:val="24"/>
              </w:rPr>
              <w:t>所属街道</w:t>
            </w:r>
          </w:p>
        </w:tc>
        <w:tc>
          <w:tcPr>
            <w:tcW w:w="3259" w:type="dxa"/>
            <w:vAlign w:val="center"/>
          </w:tcPr>
          <w:p w:rsidR="00067AB4" w:rsidRPr="009F5228" w:rsidRDefault="00067AB4" w:rsidP="009F5228">
            <w:pPr>
              <w:jc w:val="center"/>
              <w:rPr>
                <w:rFonts w:ascii="宋体"/>
                <w:sz w:val="24"/>
                <w:szCs w:val="24"/>
              </w:rPr>
            </w:pPr>
          </w:p>
        </w:tc>
      </w:tr>
      <w:tr w:rsidR="00067AB4" w:rsidRPr="009F5228" w:rsidTr="009F5228">
        <w:trPr>
          <w:trHeight w:val="454"/>
        </w:trPr>
        <w:tc>
          <w:tcPr>
            <w:tcW w:w="1837" w:type="dxa"/>
            <w:gridSpan w:val="3"/>
            <w:vAlign w:val="center"/>
          </w:tcPr>
          <w:p w:rsidR="00067AB4" w:rsidRPr="009F5228" w:rsidRDefault="00067AB4" w:rsidP="009F5228">
            <w:pPr>
              <w:jc w:val="center"/>
              <w:rPr>
                <w:rFonts w:ascii="宋体"/>
                <w:sz w:val="24"/>
                <w:szCs w:val="24"/>
              </w:rPr>
            </w:pPr>
            <w:r w:rsidRPr="009F5228">
              <w:rPr>
                <w:rFonts w:ascii="宋体" w:hAnsi="宋体" w:hint="eastAsia"/>
                <w:sz w:val="24"/>
                <w:szCs w:val="24"/>
              </w:rPr>
              <w:t>住所</w:t>
            </w:r>
          </w:p>
        </w:tc>
        <w:tc>
          <w:tcPr>
            <w:tcW w:w="6947" w:type="dxa"/>
            <w:gridSpan w:val="5"/>
            <w:vAlign w:val="center"/>
          </w:tcPr>
          <w:p w:rsidR="001177A0" w:rsidRDefault="001177A0" w:rsidP="001177A0">
            <w:pPr>
              <w:jc w:val="center"/>
              <w:rPr>
                <w:ins w:id="16" w:author="Administrator" w:date="2018-06-21T18:45:00Z"/>
                <w:rFonts w:hint="eastAsia"/>
              </w:rPr>
            </w:pPr>
            <w:ins w:id="17" w:author="Administrator" w:date="2018-06-21T18:45:00Z">
              <w:r w:rsidRPr="00263FDB">
                <w:rPr>
                  <w:rFonts w:hint="eastAsia"/>
                </w:rPr>
                <w:t>法人库</w:t>
              </w:r>
            </w:ins>
          </w:p>
          <w:p w:rsidR="001177A0" w:rsidRDefault="001177A0" w:rsidP="001177A0">
            <w:pPr>
              <w:jc w:val="center"/>
              <w:rPr>
                <w:ins w:id="18" w:author="Administrator" w:date="2018-06-21T18:45:00Z"/>
                <w:rFonts w:hint="eastAsia"/>
              </w:rPr>
            </w:pPr>
            <w:ins w:id="19" w:author="Administrator" w:date="2018-06-21T18:45:00Z">
              <w:r>
                <w:rPr>
                  <w:rFonts w:hint="eastAsia"/>
                </w:rPr>
                <w:t>CORP_INFO</w:t>
              </w:r>
            </w:ins>
          </w:p>
          <w:p w:rsidR="00067AB4" w:rsidRPr="009F5228" w:rsidRDefault="001177A0" w:rsidP="009F5228">
            <w:pPr>
              <w:jc w:val="center"/>
              <w:rPr>
                <w:rFonts w:ascii="宋体"/>
                <w:sz w:val="24"/>
                <w:szCs w:val="24"/>
              </w:rPr>
            </w:pPr>
            <w:ins w:id="20" w:author="Administrator" w:date="2018-06-21T18:45:00Z">
              <w:r>
                <w:rPr>
                  <w:rFonts w:ascii="宋体" w:cs="宋体" w:hint="eastAsia"/>
                </w:rPr>
                <w:t>ADDRESS</w:t>
              </w:r>
            </w:ins>
          </w:p>
        </w:tc>
      </w:tr>
      <w:tr w:rsidR="00067AB4" w:rsidRPr="009F5228" w:rsidTr="009F5228">
        <w:trPr>
          <w:trHeight w:val="454"/>
        </w:trPr>
        <w:tc>
          <w:tcPr>
            <w:tcW w:w="1837" w:type="dxa"/>
            <w:gridSpan w:val="3"/>
            <w:vAlign w:val="center"/>
          </w:tcPr>
          <w:p w:rsidR="00067AB4" w:rsidRPr="009F5228" w:rsidRDefault="00067AB4" w:rsidP="009F5228">
            <w:pPr>
              <w:jc w:val="center"/>
              <w:rPr>
                <w:rFonts w:ascii="宋体"/>
                <w:sz w:val="24"/>
                <w:szCs w:val="24"/>
              </w:rPr>
            </w:pPr>
            <w:r w:rsidRPr="009F5228">
              <w:rPr>
                <w:rFonts w:ascii="宋体" w:hAnsi="宋体" w:hint="eastAsia"/>
                <w:sz w:val="24"/>
                <w:szCs w:val="24"/>
              </w:rPr>
              <w:t>经营场所</w:t>
            </w:r>
          </w:p>
        </w:tc>
        <w:tc>
          <w:tcPr>
            <w:tcW w:w="6947" w:type="dxa"/>
            <w:gridSpan w:val="5"/>
            <w:vAlign w:val="center"/>
          </w:tcPr>
          <w:p w:rsidR="001177A0" w:rsidRDefault="001177A0" w:rsidP="001177A0">
            <w:pPr>
              <w:jc w:val="center"/>
              <w:rPr>
                <w:ins w:id="21" w:author="Administrator" w:date="2018-06-21T18:46:00Z"/>
                <w:rFonts w:hint="eastAsia"/>
              </w:rPr>
            </w:pPr>
            <w:ins w:id="22" w:author="Administrator" w:date="2018-06-21T18:46:00Z">
              <w:r w:rsidRPr="00263FDB">
                <w:rPr>
                  <w:rFonts w:hint="eastAsia"/>
                </w:rPr>
                <w:t>法人库</w:t>
              </w:r>
            </w:ins>
          </w:p>
          <w:p w:rsidR="001177A0" w:rsidRDefault="001177A0" w:rsidP="009F5228">
            <w:pPr>
              <w:jc w:val="center"/>
              <w:rPr>
                <w:ins w:id="23" w:author="Administrator" w:date="2018-06-21T18:46:00Z"/>
                <w:rFonts w:ascii="宋体" w:cs="宋体" w:hint="eastAsia"/>
              </w:rPr>
            </w:pPr>
            <w:ins w:id="24" w:author="Administrator" w:date="2018-06-21T18:46:00Z">
              <w:r>
                <w:rPr>
                  <w:rFonts w:hint="eastAsia"/>
                </w:rPr>
                <w:t>CORP_LICENSE</w:t>
              </w:r>
            </w:ins>
          </w:p>
          <w:p w:rsidR="00067AB4" w:rsidRPr="009F5228" w:rsidRDefault="001177A0" w:rsidP="009F5228">
            <w:pPr>
              <w:jc w:val="center"/>
              <w:rPr>
                <w:rFonts w:ascii="宋体"/>
                <w:sz w:val="24"/>
                <w:szCs w:val="24"/>
              </w:rPr>
            </w:pPr>
            <w:ins w:id="25" w:author="Administrator" w:date="2018-06-21T18:46:00Z">
              <w:r>
                <w:rPr>
                  <w:rFonts w:ascii="宋体" w:cs="宋体" w:hint="eastAsia"/>
                </w:rPr>
                <w:t>BUSINESS_ADDRESS</w:t>
              </w:r>
            </w:ins>
          </w:p>
        </w:tc>
      </w:tr>
      <w:tr w:rsidR="00067AB4" w:rsidRPr="009F5228" w:rsidTr="009F5228">
        <w:trPr>
          <w:trHeight w:val="454"/>
        </w:trPr>
        <w:tc>
          <w:tcPr>
            <w:tcW w:w="1837" w:type="dxa"/>
            <w:gridSpan w:val="3"/>
            <w:vAlign w:val="center"/>
          </w:tcPr>
          <w:p w:rsidR="00067AB4" w:rsidRPr="009F5228" w:rsidRDefault="00067AB4" w:rsidP="009F5228">
            <w:pPr>
              <w:jc w:val="center"/>
              <w:rPr>
                <w:rFonts w:ascii="宋体" w:hAnsi="宋体"/>
                <w:sz w:val="24"/>
                <w:szCs w:val="24"/>
              </w:rPr>
            </w:pPr>
            <w:r w:rsidRPr="009F5228">
              <w:rPr>
                <w:rFonts w:ascii="宋体" w:hAnsi="宋体"/>
                <w:sz w:val="24"/>
                <w:szCs w:val="24"/>
              </w:rPr>
              <w:t>E-mail</w:t>
            </w:r>
          </w:p>
        </w:tc>
        <w:tc>
          <w:tcPr>
            <w:tcW w:w="2267" w:type="dxa"/>
            <w:gridSpan w:val="2"/>
            <w:vAlign w:val="center"/>
          </w:tcPr>
          <w:p w:rsidR="00067AB4" w:rsidRPr="009F5228" w:rsidRDefault="00067AB4" w:rsidP="009F5228">
            <w:pPr>
              <w:jc w:val="center"/>
              <w:rPr>
                <w:rFonts w:ascii="宋体" w:hAnsi="宋体"/>
                <w:sz w:val="24"/>
                <w:szCs w:val="24"/>
              </w:rPr>
            </w:pPr>
          </w:p>
        </w:tc>
        <w:tc>
          <w:tcPr>
            <w:tcW w:w="1421" w:type="dxa"/>
            <w:gridSpan w:val="2"/>
            <w:vAlign w:val="center"/>
          </w:tcPr>
          <w:p w:rsidR="00067AB4" w:rsidRPr="009F5228" w:rsidRDefault="00067AB4" w:rsidP="009F5228">
            <w:pPr>
              <w:jc w:val="center"/>
              <w:rPr>
                <w:rFonts w:ascii="宋体"/>
                <w:sz w:val="24"/>
                <w:szCs w:val="24"/>
              </w:rPr>
            </w:pPr>
            <w:r w:rsidRPr="009F5228">
              <w:rPr>
                <w:rFonts w:ascii="宋体" w:hAnsi="宋体" w:hint="eastAsia"/>
                <w:sz w:val="24"/>
                <w:szCs w:val="24"/>
              </w:rPr>
              <w:t>邮政编码</w:t>
            </w:r>
          </w:p>
        </w:tc>
        <w:tc>
          <w:tcPr>
            <w:tcW w:w="3259" w:type="dxa"/>
            <w:vAlign w:val="center"/>
          </w:tcPr>
          <w:p w:rsidR="001177A0" w:rsidRDefault="001177A0" w:rsidP="001177A0">
            <w:pPr>
              <w:jc w:val="center"/>
              <w:rPr>
                <w:ins w:id="26" w:author="Administrator" w:date="2018-06-21T18:48:00Z"/>
                <w:rFonts w:hint="eastAsia"/>
              </w:rPr>
            </w:pPr>
            <w:ins w:id="27" w:author="Administrator" w:date="2018-06-21T18:48:00Z">
              <w:r w:rsidRPr="00263FDB">
                <w:rPr>
                  <w:rFonts w:hint="eastAsia"/>
                </w:rPr>
                <w:t>法人库</w:t>
              </w:r>
            </w:ins>
          </w:p>
          <w:p w:rsidR="001177A0" w:rsidRDefault="001177A0" w:rsidP="001177A0">
            <w:pPr>
              <w:jc w:val="center"/>
              <w:rPr>
                <w:ins w:id="28" w:author="Administrator" w:date="2018-06-21T18:48:00Z"/>
                <w:rFonts w:hint="eastAsia"/>
              </w:rPr>
            </w:pPr>
            <w:ins w:id="29" w:author="Administrator" w:date="2018-06-21T18:48:00Z">
              <w:r>
                <w:rPr>
                  <w:rFonts w:hint="eastAsia"/>
                </w:rPr>
                <w:t>CORP_INFO</w:t>
              </w:r>
            </w:ins>
          </w:p>
          <w:p w:rsidR="00067AB4" w:rsidRPr="009F5228" w:rsidRDefault="001177A0" w:rsidP="009F5228">
            <w:pPr>
              <w:jc w:val="center"/>
              <w:rPr>
                <w:rFonts w:ascii="宋体"/>
                <w:sz w:val="24"/>
                <w:szCs w:val="24"/>
              </w:rPr>
            </w:pPr>
            <w:ins w:id="30" w:author="Administrator" w:date="2018-06-21T18:48:00Z">
              <w:r>
                <w:rPr>
                  <w:rFonts w:ascii="宋体" w:cs="宋体" w:hint="eastAsia"/>
                </w:rPr>
                <w:t>ZIP</w:t>
              </w:r>
            </w:ins>
          </w:p>
        </w:tc>
      </w:tr>
      <w:tr w:rsidR="00067AB4" w:rsidRPr="009F5228" w:rsidTr="009F5228">
        <w:trPr>
          <w:trHeight w:val="454"/>
        </w:trPr>
        <w:tc>
          <w:tcPr>
            <w:tcW w:w="1837" w:type="dxa"/>
            <w:gridSpan w:val="3"/>
            <w:vAlign w:val="center"/>
          </w:tcPr>
          <w:p w:rsidR="00067AB4" w:rsidRPr="009F5228" w:rsidRDefault="00067AB4" w:rsidP="009F5228">
            <w:pPr>
              <w:jc w:val="center"/>
              <w:rPr>
                <w:rFonts w:ascii="宋体"/>
                <w:sz w:val="24"/>
                <w:szCs w:val="24"/>
              </w:rPr>
            </w:pPr>
            <w:r w:rsidRPr="009F5228">
              <w:rPr>
                <w:rFonts w:ascii="宋体" w:hAnsi="宋体" w:hint="eastAsia"/>
                <w:sz w:val="24"/>
                <w:szCs w:val="24"/>
              </w:rPr>
              <w:t>经营面积</w:t>
            </w:r>
          </w:p>
        </w:tc>
        <w:tc>
          <w:tcPr>
            <w:tcW w:w="2267" w:type="dxa"/>
            <w:gridSpan w:val="2"/>
            <w:vAlign w:val="center"/>
          </w:tcPr>
          <w:p w:rsidR="00067AB4" w:rsidRPr="009F5228" w:rsidRDefault="00067AB4" w:rsidP="009F5228">
            <w:pPr>
              <w:jc w:val="center"/>
              <w:rPr>
                <w:rFonts w:ascii="宋体"/>
                <w:sz w:val="24"/>
                <w:szCs w:val="24"/>
              </w:rPr>
            </w:pPr>
            <w:r w:rsidRPr="009F5228">
              <w:rPr>
                <w:rFonts w:ascii="宋体" w:hAnsi="宋体"/>
                <w:sz w:val="24"/>
                <w:szCs w:val="24"/>
              </w:rPr>
              <w:t xml:space="preserve">          </w:t>
            </w:r>
            <w:r w:rsidRPr="009F5228">
              <w:rPr>
                <w:rFonts w:ascii="宋体" w:hAnsi="宋体" w:hint="eastAsia"/>
                <w:sz w:val="24"/>
                <w:szCs w:val="24"/>
              </w:rPr>
              <w:t>平方米</w:t>
            </w:r>
          </w:p>
        </w:tc>
        <w:tc>
          <w:tcPr>
            <w:tcW w:w="1421" w:type="dxa"/>
            <w:gridSpan w:val="2"/>
            <w:vAlign w:val="center"/>
          </w:tcPr>
          <w:p w:rsidR="00067AB4" w:rsidRPr="009F5228" w:rsidRDefault="00067AB4" w:rsidP="009F5228">
            <w:pPr>
              <w:jc w:val="center"/>
              <w:rPr>
                <w:rFonts w:ascii="宋体"/>
                <w:sz w:val="24"/>
                <w:szCs w:val="24"/>
              </w:rPr>
            </w:pPr>
            <w:r w:rsidRPr="009F5228">
              <w:rPr>
                <w:rFonts w:ascii="宋体" w:hAnsi="宋体" w:hint="eastAsia"/>
                <w:sz w:val="24"/>
                <w:szCs w:val="24"/>
              </w:rPr>
              <w:t>产权人</w:t>
            </w:r>
          </w:p>
        </w:tc>
        <w:tc>
          <w:tcPr>
            <w:tcW w:w="3259" w:type="dxa"/>
            <w:vAlign w:val="center"/>
          </w:tcPr>
          <w:p w:rsidR="00607F01" w:rsidRDefault="00607F01" w:rsidP="00607F01">
            <w:pPr>
              <w:jc w:val="center"/>
              <w:rPr>
                <w:ins w:id="31" w:author="Administrator" w:date="2018-06-21T18:49:00Z"/>
                <w:rFonts w:hint="eastAsia"/>
              </w:rPr>
            </w:pPr>
            <w:ins w:id="32" w:author="Administrator" w:date="2018-06-21T18:49:00Z">
              <w:r w:rsidRPr="00263FDB">
                <w:rPr>
                  <w:rFonts w:hint="eastAsia"/>
                </w:rPr>
                <w:t>法人库</w:t>
              </w:r>
            </w:ins>
          </w:p>
          <w:p w:rsidR="00607F01" w:rsidRDefault="00607F01" w:rsidP="00607F01">
            <w:pPr>
              <w:jc w:val="center"/>
              <w:rPr>
                <w:ins w:id="33" w:author="Administrator" w:date="2018-06-21T18:49:00Z"/>
                <w:rFonts w:hint="eastAsia"/>
              </w:rPr>
            </w:pPr>
            <w:ins w:id="34" w:author="Administrator" w:date="2018-06-21T18:49:00Z">
              <w:r>
                <w:rPr>
                  <w:rFonts w:hint="eastAsia"/>
                </w:rPr>
                <w:t>CORP_INFO</w:t>
              </w:r>
            </w:ins>
          </w:p>
          <w:p w:rsidR="00067AB4" w:rsidRPr="009F5228" w:rsidRDefault="00607F01" w:rsidP="009F5228">
            <w:pPr>
              <w:jc w:val="center"/>
              <w:rPr>
                <w:rFonts w:ascii="宋体"/>
                <w:sz w:val="24"/>
                <w:szCs w:val="24"/>
              </w:rPr>
            </w:pPr>
            <w:ins w:id="35" w:author="Administrator" w:date="2018-06-21T18:49:00Z">
              <w:r>
                <w:rPr>
                  <w:rFonts w:ascii="宋体" w:cs="宋体" w:hint="eastAsia"/>
                </w:rPr>
                <w:t>PERSON_NAME</w:t>
              </w:r>
            </w:ins>
          </w:p>
        </w:tc>
      </w:tr>
      <w:tr w:rsidR="00067AB4" w:rsidRPr="009F5228" w:rsidTr="009F5228">
        <w:trPr>
          <w:trHeight w:val="454"/>
        </w:trPr>
        <w:tc>
          <w:tcPr>
            <w:tcW w:w="1837" w:type="dxa"/>
            <w:gridSpan w:val="3"/>
            <w:vAlign w:val="center"/>
          </w:tcPr>
          <w:p w:rsidR="00067AB4" w:rsidRPr="009F5228" w:rsidRDefault="00067AB4" w:rsidP="009F5228">
            <w:pPr>
              <w:jc w:val="center"/>
              <w:rPr>
                <w:rFonts w:ascii="宋体"/>
                <w:sz w:val="24"/>
                <w:szCs w:val="24"/>
              </w:rPr>
            </w:pPr>
            <w:r w:rsidRPr="009F5228">
              <w:rPr>
                <w:rFonts w:ascii="宋体" w:hAnsi="宋体" w:hint="eastAsia"/>
                <w:sz w:val="24"/>
                <w:szCs w:val="24"/>
              </w:rPr>
              <w:t>房屋使用</w:t>
            </w:r>
          </w:p>
          <w:p w:rsidR="00067AB4" w:rsidRPr="009F5228" w:rsidRDefault="00067AB4" w:rsidP="009F5228">
            <w:pPr>
              <w:jc w:val="center"/>
              <w:rPr>
                <w:rFonts w:ascii="宋体"/>
                <w:sz w:val="24"/>
                <w:szCs w:val="24"/>
              </w:rPr>
            </w:pPr>
            <w:r w:rsidRPr="009F5228">
              <w:rPr>
                <w:rFonts w:ascii="宋体" w:hAnsi="宋体" w:hint="eastAsia"/>
                <w:sz w:val="24"/>
                <w:szCs w:val="24"/>
              </w:rPr>
              <w:t>期</w:t>
            </w:r>
            <w:r w:rsidRPr="009F5228">
              <w:rPr>
                <w:rFonts w:ascii="宋体" w:hAnsi="宋体"/>
                <w:sz w:val="24"/>
                <w:szCs w:val="24"/>
              </w:rPr>
              <w:t xml:space="preserve">   </w:t>
            </w:r>
            <w:r w:rsidRPr="009F5228">
              <w:rPr>
                <w:rFonts w:ascii="宋体" w:hAnsi="宋体" w:hint="eastAsia"/>
                <w:sz w:val="24"/>
                <w:szCs w:val="24"/>
              </w:rPr>
              <w:t>限</w:t>
            </w:r>
          </w:p>
        </w:tc>
        <w:tc>
          <w:tcPr>
            <w:tcW w:w="709" w:type="dxa"/>
            <w:vAlign w:val="center"/>
          </w:tcPr>
          <w:p w:rsidR="00067AB4" w:rsidRPr="009F5228" w:rsidRDefault="00067AB4" w:rsidP="009F5228">
            <w:pPr>
              <w:jc w:val="center"/>
              <w:rPr>
                <w:rFonts w:ascii="宋体"/>
                <w:sz w:val="24"/>
                <w:szCs w:val="24"/>
              </w:rPr>
            </w:pPr>
          </w:p>
        </w:tc>
        <w:tc>
          <w:tcPr>
            <w:tcW w:w="1558" w:type="dxa"/>
            <w:vAlign w:val="center"/>
          </w:tcPr>
          <w:p w:rsidR="00067AB4" w:rsidRPr="009F5228" w:rsidRDefault="00067AB4" w:rsidP="009F5228">
            <w:pPr>
              <w:jc w:val="center"/>
              <w:rPr>
                <w:rFonts w:ascii="宋体"/>
                <w:sz w:val="24"/>
                <w:szCs w:val="24"/>
              </w:rPr>
            </w:pPr>
            <w:r w:rsidRPr="009F5228">
              <w:rPr>
                <w:rFonts w:ascii="宋体" w:hAnsi="宋体" w:hint="eastAsia"/>
                <w:sz w:val="24"/>
                <w:szCs w:val="24"/>
              </w:rPr>
              <w:t>房屋使用</w:t>
            </w:r>
          </w:p>
          <w:p w:rsidR="00067AB4" w:rsidRPr="009F5228" w:rsidRDefault="00067AB4" w:rsidP="009F5228">
            <w:pPr>
              <w:jc w:val="center"/>
              <w:rPr>
                <w:rFonts w:ascii="宋体"/>
                <w:sz w:val="24"/>
                <w:szCs w:val="24"/>
              </w:rPr>
            </w:pPr>
            <w:r w:rsidRPr="009F5228">
              <w:rPr>
                <w:rFonts w:ascii="宋体" w:hAnsi="宋体" w:hint="eastAsia"/>
                <w:sz w:val="24"/>
                <w:szCs w:val="24"/>
              </w:rPr>
              <w:t>方</w:t>
            </w:r>
            <w:r w:rsidRPr="009F5228">
              <w:rPr>
                <w:rFonts w:ascii="宋体" w:hAnsi="宋体"/>
                <w:sz w:val="24"/>
                <w:szCs w:val="24"/>
              </w:rPr>
              <w:t xml:space="preserve">   </w:t>
            </w:r>
            <w:r w:rsidRPr="009F5228">
              <w:rPr>
                <w:rFonts w:ascii="宋体" w:hAnsi="宋体" w:hint="eastAsia"/>
                <w:sz w:val="24"/>
                <w:szCs w:val="24"/>
              </w:rPr>
              <w:t>式</w:t>
            </w:r>
          </w:p>
        </w:tc>
        <w:tc>
          <w:tcPr>
            <w:tcW w:w="4680" w:type="dxa"/>
            <w:gridSpan w:val="3"/>
            <w:vAlign w:val="center"/>
          </w:tcPr>
          <w:p w:rsidR="00067AB4" w:rsidRPr="009F5228" w:rsidRDefault="00067AB4" w:rsidP="009F5228">
            <w:pPr>
              <w:jc w:val="center"/>
              <w:rPr>
                <w:rFonts w:ascii="宋体"/>
                <w:sz w:val="24"/>
                <w:szCs w:val="24"/>
              </w:rPr>
            </w:pPr>
            <w:r w:rsidRPr="009F5228">
              <w:rPr>
                <w:rFonts w:ascii="宋体" w:hAnsi="宋体" w:hint="eastAsia"/>
                <w:sz w:val="24"/>
                <w:szCs w:val="24"/>
              </w:rPr>
              <w:t>□自有</w:t>
            </w:r>
            <w:r w:rsidRPr="009F5228">
              <w:rPr>
                <w:rFonts w:ascii="宋体" w:hAnsi="宋体"/>
                <w:sz w:val="24"/>
                <w:szCs w:val="24"/>
              </w:rPr>
              <w:t xml:space="preserve">  </w:t>
            </w:r>
            <w:r w:rsidRPr="009F5228">
              <w:rPr>
                <w:rFonts w:ascii="宋体" w:hAnsi="宋体" w:hint="eastAsia"/>
                <w:sz w:val="24"/>
                <w:szCs w:val="24"/>
              </w:rPr>
              <w:t>□租赁</w:t>
            </w:r>
            <w:r w:rsidRPr="009F5228">
              <w:rPr>
                <w:rFonts w:ascii="宋体" w:hAnsi="宋体"/>
                <w:sz w:val="24"/>
                <w:szCs w:val="24"/>
              </w:rPr>
              <w:t xml:space="preserve">  </w:t>
            </w:r>
            <w:r w:rsidRPr="009F5228">
              <w:rPr>
                <w:rFonts w:ascii="宋体" w:hAnsi="宋体" w:hint="eastAsia"/>
                <w:sz w:val="24"/>
                <w:szCs w:val="24"/>
              </w:rPr>
              <w:t>□无偿使用</w:t>
            </w:r>
            <w:r w:rsidRPr="009F5228">
              <w:rPr>
                <w:rFonts w:ascii="宋体" w:hAnsi="宋体"/>
                <w:sz w:val="24"/>
                <w:szCs w:val="24"/>
              </w:rPr>
              <w:t xml:space="preserve"> </w:t>
            </w:r>
            <w:r w:rsidRPr="009F5228">
              <w:rPr>
                <w:rFonts w:ascii="宋体" w:hAnsi="宋体" w:hint="eastAsia"/>
                <w:sz w:val="24"/>
                <w:szCs w:val="24"/>
              </w:rPr>
              <w:t>□其他</w:t>
            </w:r>
          </w:p>
        </w:tc>
      </w:tr>
      <w:tr w:rsidR="00067AB4" w:rsidRPr="009F5228" w:rsidTr="009F5228">
        <w:trPr>
          <w:trHeight w:val="454"/>
        </w:trPr>
        <w:tc>
          <w:tcPr>
            <w:tcW w:w="1837" w:type="dxa"/>
            <w:gridSpan w:val="3"/>
            <w:vAlign w:val="center"/>
          </w:tcPr>
          <w:p w:rsidR="00067AB4" w:rsidRPr="009F5228" w:rsidRDefault="00067AB4" w:rsidP="009F5228">
            <w:pPr>
              <w:jc w:val="center"/>
              <w:rPr>
                <w:rFonts w:ascii="宋体"/>
                <w:sz w:val="24"/>
                <w:szCs w:val="24"/>
              </w:rPr>
            </w:pPr>
            <w:commentRangeStart w:id="36"/>
            <w:r w:rsidRPr="009F5228">
              <w:rPr>
                <w:rFonts w:ascii="宋体" w:hAnsi="宋体" w:hint="eastAsia"/>
                <w:sz w:val="24"/>
                <w:szCs w:val="24"/>
              </w:rPr>
              <w:t>外设仓库</w:t>
            </w:r>
            <w:commentRangeEnd w:id="36"/>
            <w:r w:rsidR="00607F01">
              <w:rPr>
                <w:rStyle w:val="a7"/>
              </w:rPr>
              <w:commentReference w:id="36"/>
            </w:r>
          </w:p>
        </w:tc>
        <w:tc>
          <w:tcPr>
            <w:tcW w:w="6947" w:type="dxa"/>
            <w:gridSpan w:val="5"/>
            <w:vAlign w:val="center"/>
          </w:tcPr>
          <w:p w:rsidR="00067AB4" w:rsidRPr="009F5228" w:rsidRDefault="00067AB4" w:rsidP="009F5228">
            <w:pPr>
              <w:jc w:val="left"/>
              <w:rPr>
                <w:rFonts w:ascii="宋体"/>
                <w:sz w:val="24"/>
                <w:szCs w:val="24"/>
              </w:rPr>
            </w:pPr>
            <w:r w:rsidRPr="009F5228">
              <w:rPr>
                <w:rFonts w:ascii="宋体" w:hAnsi="宋体" w:hint="eastAsia"/>
                <w:sz w:val="24"/>
                <w:szCs w:val="24"/>
              </w:rPr>
              <w:t>□无</w:t>
            </w:r>
            <w:r w:rsidRPr="009F5228">
              <w:rPr>
                <w:rFonts w:ascii="宋体" w:hAnsi="宋体"/>
                <w:sz w:val="24"/>
                <w:szCs w:val="24"/>
              </w:rPr>
              <w:t xml:space="preserve">    </w:t>
            </w:r>
            <w:r w:rsidRPr="009F5228">
              <w:rPr>
                <w:rFonts w:ascii="宋体" w:hAnsi="宋体" w:hint="eastAsia"/>
                <w:sz w:val="24"/>
                <w:szCs w:val="24"/>
              </w:rPr>
              <w:t>□有（地址</w:t>
            </w:r>
            <w:r w:rsidRPr="009F5228">
              <w:rPr>
                <w:rFonts w:ascii="宋体" w:hAnsi="宋体"/>
                <w:sz w:val="24"/>
                <w:szCs w:val="24"/>
              </w:rPr>
              <w:t>____________________________________</w:t>
            </w:r>
            <w:r w:rsidRPr="009F5228">
              <w:rPr>
                <w:rFonts w:ascii="宋体" w:hAnsi="宋体" w:hint="eastAsia"/>
                <w:sz w:val="24"/>
                <w:szCs w:val="24"/>
              </w:rPr>
              <w:t>）</w:t>
            </w:r>
          </w:p>
        </w:tc>
      </w:tr>
      <w:tr w:rsidR="00BE1273" w:rsidRPr="009F5228" w:rsidTr="00BE1273">
        <w:trPr>
          <w:trHeight w:val="454"/>
        </w:trPr>
        <w:tc>
          <w:tcPr>
            <w:tcW w:w="871" w:type="dxa"/>
            <w:vMerge w:val="restart"/>
            <w:vAlign w:val="center"/>
          </w:tcPr>
          <w:p w:rsidR="00BE1273" w:rsidRPr="009F5228" w:rsidRDefault="00BE1273" w:rsidP="00BE1273">
            <w:pPr>
              <w:jc w:val="center"/>
              <w:rPr>
                <w:rFonts w:ascii="宋体"/>
                <w:sz w:val="24"/>
                <w:szCs w:val="24"/>
              </w:rPr>
            </w:pPr>
            <w:r w:rsidRPr="009F5228">
              <w:rPr>
                <w:rFonts w:ascii="宋体" w:hAnsi="宋体" w:hint="eastAsia"/>
                <w:sz w:val="24"/>
                <w:szCs w:val="24"/>
              </w:rPr>
              <w:t>主体业态</w:t>
            </w:r>
          </w:p>
        </w:tc>
        <w:tc>
          <w:tcPr>
            <w:tcW w:w="966" w:type="dxa"/>
            <w:gridSpan w:val="2"/>
            <w:vMerge w:val="restart"/>
            <w:vAlign w:val="center"/>
          </w:tcPr>
          <w:p w:rsidR="00BE1273" w:rsidRPr="009F5228" w:rsidRDefault="00BE1273" w:rsidP="009F5228">
            <w:pPr>
              <w:jc w:val="center"/>
              <w:rPr>
                <w:rFonts w:ascii="宋体"/>
                <w:sz w:val="24"/>
                <w:szCs w:val="24"/>
              </w:rPr>
            </w:pPr>
            <w:r w:rsidRPr="009F5228">
              <w:rPr>
                <w:rFonts w:ascii="宋体" w:hAnsi="宋体" w:hint="eastAsia"/>
                <w:sz w:val="24"/>
                <w:szCs w:val="24"/>
              </w:rPr>
              <w:t>食品销售</w:t>
            </w:r>
            <w:r>
              <w:rPr>
                <w:rFonts w:ascii="宋体" w:hAnsi="宋体" w:hint="eastAsia"/>
                <w:sz w:val="24"/>
                <w:szCs w:val="24"/>
              </w:rPr>
              <w:t>经营者</w:t>
            </w:r>
          </w:p>
        </w:tc>
        <w:tc>
          <w:tcPr>
            <w:tcW w:w="6947" w:type="dxa"/>
            <w:gridSpan w:val="5"/>
            <w:vAlign w:val="center"/>
          </w:tcPr>
          <w:p w:rsidR="00BE1273" w:rsidRPr="00684023" w:rsidRDefault="00BE1273" w:rsidP="009F5228">
            <w:pPr>
              <w:jc w:val="left"/>
              <w:rPr>
                <w:rFonts w:ascii="宋体"/>
                <w:color w:val="000000" w:themeColor="text1"/>
                <w:sz w:val="24"/>
                <w:szCs w:val="24"/>
              </w:rPr>
            </w:pPr>
            <w:r w:rsidRPr="00684023">
              <w:rPr>
                <w:rFonts w:ascii="宋体" w:hAnsi="宋体" w:hint="eastAsia"/>
                <w:color w:val="000000" w:themeColor="text1"/>
                <w:sz w:val="24"/>
                <w:szCs w:val="24"/>
              </w:rPr>
              <w:t>□大型超市</w:t>
            </w:r>
            <w:r w:rsidRPr="00684023">
              <w:rPr>
                <w:rFonts w:ascii="宋体" w:hAnsi="宋体"/>
                <w:color w:val="000000" w:themeColor="text1"/>
                <w:sz w:val="24"/>
                <w:szCs w:val="24"/>
              </w:rPr>
              <w:t xml:space="preserve">                    </w:t>
            </w:r>
            <w:r w:rsidRPr="00684023">
              <w:rPr>
                <w:rFonts w:ascii="宋体" w:hAnsi="宋体" w:hint="eastAsia"/>
                <w:color w:val="000000" w:themeColor="text1"/>
                <w:sz w:val="24"/>
                <w:szCs w:val="24"/>
              </w:rPr>
              <w:t>□标准超市</w:t>
            </w:r>
            <w:r w:rsidRPr="00684023">
              <w:rPr>
                <w:rFonts w:ascii="宋体" w:hAnsi="宋体"/>
                <w:color w:val="000000" w:themeColor="text1"/>
                <w:sz w:val="24"/>
                <w:szCs w:val="24"/>
              </w:rPr>
              <w:t xml:space="preserve"> </w:t>
            </w:r>
          </w:p>
          <w:p w:rsidR="00BE1273" w:rsidRPr="009F5228" w:rsidRDefault="00BE1273" w:rsidP="009F5228">
            <w:pPr>
              <w:jc w:val="left"/>
              <w:rPr>
                <w:rFonts w:ascii="宋体"/>
                <w:sz w:val="24"/>
                <w:szCs w:val="24"/>
              </w:rPr>
            </w:pPr>
            <w:r w:rsidRPr="00684023">
              <w:rPr>
                <w:rFonts w:ascii="宋体" w:hAnsi="宋体" w:hint="eastAsia"/>
                <w:color w:val="000000" w:themeColor="text1"/>
                <w:sz w:val="24"/>
                <w:szCs w:val="24"/>
              </w:rPr>
              <w:t>□小型超市</w:t>
            </w:r>
            <w:r w:rsidRPr="00684023">
              <w:rPr>
                <w:rFonts w:ascii="宋体" w:hAnsi="宋体"/>
                <w:color w:val="000000" w:themeColor="text1"/>
                <w:sz w:val="24"/>
                <w:szCs w:val="24"/>
              </w:rPr>
              <w:t>(</w:t>
            </w:r>
            <w:r w:rsidRPr="00684023">
              <w:rPr>
                <w:rFonts w:ascii="宋体" w:hAnsi="宋体" w:hint="eastAsia"/>
                <w:color w:val="000000" w:themeColor="text1"/>
                <w:sz w:val="24"/>
                <w:szCs w:val="24"/>
              </w:rPr>
              <w:t>便利店</w:t>
            </w:r>
            <w:r w:rsidRPr="00684023">
              <w:rPr>
                <w:rFonts w:ascii="宋体" w:hAnsi="宋体"/>
                <w:color w:val="000000" w:themeColor="text1"/>
                <w:sz w:val="24"/>
                <w:szCs w:val="24"/>
              </w:rPr>
              <w:t xml:space="preserve">)            </w:t>
            </w:r>
            <w:r w:rsidRPr="00684023">
              <w:rPr>
                <w:rFonts w:ascii="宋体" w:hAnsi="宋体" w:hint="eastAsia"/>
                <w:color w:val="000000" w:themeColor="text1"/>
                <w:sz w:val="24"/>
                <w:szCs w:val="24"/>
              </w:rPr>
              <w:t>□大型食品店</w:t>
            </w:r>
            <w:r w:rsidRPr="00684023">
              <w:rPr>
                <w:rFonts w:ascii="宋体" w:hAnsi="宋体"/>
                <w:color w:val="000000" w:themeColor="text1"/>
                <w:sz w:val="24"/>
                <w:szCs w:val="24"/>
              </w:rPr>
              <w:t xml:space="preserve">                  </w:t>
            </w:r>
            <w:r w:rsidRPr="00684023">
              <w:rPr>
                <w:rFonts w:ascii="宋体" w:hAnsi="宋体" w:hint="eastAsia"/>
                <w:color w:val="000000" w:themeColor="text1"/>
                <w:sz w:val="24"/>
                <w:szCs w:val="24"/>
              </w:rPr>
              <w:t>□中型食品店</w:t>
            </w:r>
            <w:r w:rsidRPr="00684023">
              <w:rPr>
                <w:rFonts w:ascii="宋体" w:hAnsi="宋体"/>
                <w:color w:val="000000" w:themeColor="text1"/>
                <w:sz w:val="24"/>
                <w:szCs w:val="24"/>
              </w:rPr>
              <w:t xml:space="preserve">                  </w:t>
            </w:r>
            <w:r w:rsidRPr="00684023">
              <w:rPr>
                <w:rFonts w:ascii="宋体" w:hAnsi="宋体" w:hint="eastAsia"/>
                <w:color w:val="000000" w:themeColor="text1"/>
                <w:sz w:val="24"/>
                <w:szCs w:val="24"/>
              </w:rPr>
              <w:t>□小型食品店</w:t>
            </w:r>
            <w:r w:rsidRPr="00684023">
              <w:rPr>
                <w:rFonts w:ascii="宋体" w:hAnsi="宋体"/>
                <w:color w:val="000000" w:themeColor="text1"/>
                <w:sz w:val="24"/>
                <w:szCs w:val="24"/>
              </w:rPr>
              <w:t xml:space="preserve">                  </w:t>
            </w:r>
            <w:r w:rsidRPr="00684023">
              <w:rPr>
                <w:rFonts w:ascii="宋体" w:hAnsi="宋体" w:hint="eastAsia"/>
                <w:color w:val="000000" w:themeColor="text1"/>
                <w:sz w:val="24"/>
                <w:szCs w:val="24"/>
              </w:rPr>
              <w:t>□综合商场</w:t>
            </w:r>
            <w:r w:rsidRPr="00684023">
              <w:rPr>
                <w:rFonts w:ascii="宋体" w:hAnsi="宋体"/>
                <w:color w:val="000000" w:themeColor="text1"/>
                <w:sz w:val="24"/>
                <w:szCs w:val="24"/>
              </w:rPr>
              <w:t xml:space="preserve">                    </w:t>
            </w:r>
            <w:r w:rsidRPr="00684023">
              <w:rPr>
                <w:rFonts w:ascii="宋体" w:hAnsi="宋体" w:hint="eastAsia"/>
                <w:color w:val="000000" w:themeColor="text1"/>
                <w:sz w:val="24"/>
                <w:szCs w:val="24"/>
              </w:rPr>
              <w:t>□品牌食品专业店</w:t>
            </w:r>
            <w:r w:rsidRPr="00684023">
              <w:rPr>
                <w:rFonts w:ascii="宋体" w:hAnsi="宋体"/>
                <w:color w:val="000000" w:themeColor="text1"/>
                <w:sz w:val="24"/>
                <w:szCs w:val="24"/>
              </w:rPr>
              <w:t xml:space="preserve">              </w:t>
            </w:r>
            <w:r w:rsidRPr="00684023">
              <w:rPr>
                <w:rFonts w:ascii="宋体" w:hAnsi="宋体" w:hint="eastAsia"/>
                <w:color w:val="000000" w:themeColor="text1"/>
                <w:sz w:val="24"/>
                <w:szCs w:val="24"/>
              </w:rPr>
              <w:t>□食杂店</w:t>
            </w:r>
            <w:r w:rsidRPr="00684023">
              <w:rPr>
                <w:rFonts w:ascii="宋体" w:hAnsi="宋体"/>
                <w:color w:val="000000" w:themeColor="text1"/>
                <w:sz w:val="24"/>
                <w:szCs w:val="24"/>
              </w:rPr>
              <w:t xml:space="preserve">                      </w:t>
            </w:r>
            <w:r w:rsidRPr="00684023">
              <w:rPr>
                <w:rFonts w:ascii="宋体" w:hAnsi="宋体" w:hint="eastAsia"/>
                <w:color w:val="000000" w:themeColor="text1"/>
                <w:sz w:val="24"/>
                <w:szCs w:val="24"/>
              </w:rPr>
              <w:t>□网络平台</w:t>
            </w:r>
            <w:r w:rsidRPr="00684023">
              <w:rPr>
                <w:rFonts w:ascii="宋体" w:hAnsi="宋体"/>
                <w:color w:val="000000" w:themeColor="text1"/>
                <w:sz w:val="24"/>
                <w:szCs w:val="24"/>
              </w:rPr>
              <w:t xml:space="preserve">                    </w:t>
            </w:r>
            <w:r w:rsidRPr="00684023">
              <w:rPr>
                <w:rFonts w:ascii="宋体" w:hAnsi="宋体" w:hint="eastAsia"/>
                <w:color w:val="000000" w:themeColor="text1"/>
                <w:sz w:val="24"/>
                <w:szCs w:val="24"/>
              </w:rPr>
              <w:t>□场内经营者</w:t>
            </w:r>
            <w:r w:rsidRPr="00684023">
              <w:rPr>
                <w:rFonts w:ascii="宋体" w:hAnsi="宋体"/>
                <w:color w:val="000000" w:themeColor="text1"/>
                <w:sz w:val="24"/>
                <w:szCs w:val="24"/>
              </w:rPr>
              <w:t xml:space="preserve">                  </w:t>
            </w:r>
            <w:r w:rsidRPr="00684023">
              <w:rPr>
                <w:rFonts w:ascii="宋体" w:hAnsi="宋体" w:hint="eastAsia"/>
                <w:color w:val="000000" w:themeColor="text1"/>
                <w:sz w:val="24"/>
                <w:szCs w:val="24"/>
              </w:rPr>
              <w:t>□商贸企业</w:t>
            </w:r>
            <w:r w:rsidRPr="00684023">
              <w:rPr>
                <w:rFonts w:ascii="宋体" w:hAnsi="宋体"/>
                <w:color w:val="000000" w:themeColor="text1"/>
                <w:sz w:val="24"/>
                <w:szCs w:val="24"/>
              </w:rPr>
              <w:t xml:space="preserve">                    </w:t>
            </w:r>
            <w:r w:rsidRPr="00684023">
              <w:rPr>
                <w:rFonts w:ascii="宋体" w:hAnsi="宋体" w:hint="eastAsia"/>
                <w:color w:val="000000" w:themeColor="text1"/>
                <w:sz w:val="24"/>
                <w:szCs w:val="24"/>
              </w:rPr>
              <w:t>□商贸企业（非实物方式）</w:t>
            </w:r>
            <w:r w:rsidRPr="00684023">
              <w:rPr>
                <w:rFonts w:ascii="宋体" w:hAnsi="宋体"/>
                <w:color w:val="000000" w:themeColor="text1"/>
                <w:sz w:val="24"/>
                <w:szCs w:val="24"/>
              </w:rPr>
              <w:t xml:space="preserve">      </w:t>
            </w:r>
            <w:r w:rsidRPr="00684023">
              <w:rPr>
                <w:rFonts w:ascii="宋体" w:hAnsi="宋体" w:hint="eastAsia"/>
                <w:color w:val="000000" w:themeColor="text1"/>
                <w:sz w:val="24"/>
                <w:szCs w:val="24"/>
              </w:rPr>
              <w:t>□自动售货</w:t>
            </w:r>
            <w:r w:rsidRPr="00684023">
              <w:rPr>
                <w:rFonts w:ascii="宋体" w:hAnsi="宋体"/>
                <w:color w:val="000000" w:themeColor="text1"/>
                <w:sz w:val="24"/>
                <w:szCs w:val="24"/>
              </w:rPr>
              <w:t xml:space="preserve">                    </w:t>
            </w:r>
            <w:r w:rsidRPr="00684023">
              <w:rPr>
                <w:rFonts w:ascii="宋体" w:hAnsi="宋体" w:hint="eastAsia"/>
                <w:color w:val="000000" w:themeColor="text1"/>
                <w:sz w:val="24"/>
                <w:szCs w:val="24"/>
              </w:rPr>
              <w:t>□其他</w:t>
            </w:r>
            <w:r w:rsidRPr="00684023">
              <w:rPr>
                <w:rFonts w:ascii="宋体" w:hAnsi="宋体"/>
                <w:color w:val="000000" w:themeColor="text1"/>
                <w:sz w:val="24"/>
                <w:szCs w:val="24"/>
              </w:rPr>
              <w:t xml:space="preserve"> </w:t>
            </w:r>
            <w:r>
              <w:rPr>
                <w:rFonts w:ascii="宋体" w:hAnsi="宋体" w:hint="eastAsia"/>
                <w:color w:val="FF0000"/>
                <w:sz w:val="24"/>
                <w:szCs w:val="24"/>
              </w:rPr>
              <w:t xml:space="preserve">                                               ）</w:t>
            </w:r>
          </w:p>
        </w:tc>
      </w:tr>
      <w:tr w:rsidR="00BE1273" w:rsidRPr="009F5228" w:rsidTr="00BE1273">
        <w:trPr>
          <w:trHeight w:val="389"/>
        </w:trPr>
        <w:tc>
          <w:tcPr>
            <w:tcW w:w="871" w:type="dxa"/>
            <w:vMerge/>
            <w:vAlign w:val="center"/>
          </w:tcPr>
          <w:p w:rsidR="00BE1273" w:rsidRPr="009F5228" w:rsidRDefault="00BE1273" w:rsidP="009F5228">
            <w:pPr>
              <w:jc w:val="center"/>
              <w:rPr>
                <w:rFonts w:ascii="宋体"/>
                <w:sz w:val="24"/>
                <w:szCs w:val="24"/>
              </w:rPr>
            </w:pPr>
          </w:p>
        </w:tc>
        <w:tc>
          <w:tcPr>
            <w:tcW w:w="966" w:type="dxa"/>
            <w:gridSpan w:val="2"/>
            <w:vMerge/>
            <w:vAlign w:val="center"/>
          </w:tcPr>
          <w:p w:rsidR="00BE1273" w:rsidRPr="009F5228" w:rsidRDefault="00BE1273" w:rsidP="009F5228">
            <w:pPr>
              <w:jc w:val="center"/>
              <w:rPr>
                <w:rFonts w:ascii="宋体"/>
                <w:sz w:val="24"/>
                <w:szCs w:val="24"/>
              </w:rPr>
            </w:pPr>
          </w:p>
        </w:tc>
        <w:tc>
          <w:tcPr>
            <w:tcW w:w="6947" w:type="dxa"/>
            <w:gridSpan w:val="5"/>
            <w:vAlign w:val="center"/>
          </w:tcPr>
          <w:p w:rsidR="00BE1273" w:rsidRPr="009F5228" w:rsidRDefault="00BE1273" w:rsidP="009F5228">
            <w:pPr>
              <w:jc w:val="left"/>
              <w:rPr>
                <w:rFonts w:ascii="宋体"/>
                <w:sz w:val="24"/>
                <w:szCs w:val="24"/>
              </w:rPr>
            </w:pPr>
            <w:r w:rsidRPr="009F5228">
              <w:rPr>
                <w:rFonts w:ascii="宋体" w:hAnsi="宋体" w:hint="eastAsia"/>
                <w:sz w:val="24"/>
                <w:szCs w:val="24"/>
              </w:rPr>
              <w:t>□批发</w:t>
            </w:r>
            <w:r w:rsidRPr="009F5228">
              <w:rPr>
                <w:rFonts w:ascii="宋体" w:hAnsi="宋体"/>
                <w:sz w:val="24"/>
                <w:szCs w:val="24"/>
              </w:rPr>
              <w:t xml:space="preserve">    </w:t>
            </w:r>
            <w:r w:rsidRPr="009F5228">
              <w:rPr>
                <w:rFonts w:ascii="宋体" w:hAnsi="宋体" w:hint="eastAsia"/>
                <w:sz w:val="24"/>
                <w:szCs w:val="24"/>
              </w:rPr>
              <w:t>□零售</w:t>
            </w:r>
            <w:r w:rsidRPr="009F5228">
              <w:rPr>
                <w:rFonts w:ascii="宋体" w:hAnsi="宋体"/>
                <w:sz w:val="24"/>
                <w:szCs w:val="24"/>
              </w:rPr>
              <w:t xml:space="preserve">    </w:t>
            </w:r>
            <w:r w:rsidRPr="009F5228">
              <w:rPr>
                <w:rFonts w:ascii="宋体" w:hAnsi="宋体" w:hint="eastAsia"/>
                <w:sz w:val="24"/>
                <w:szCs w:val="24"/>
              </w:rPr>
              <w:t>□批发兼零售</w:t>
            </w:r>
            <w:r w:rsidRPr="009F5228">
              <w:rPr>
                <w:rFonts w:ascii="宋体" w:hAnsi="宋体"/>
                <w:sz w:val="24"/>
                <w:szCs w:val="24"/>
              </w:rPr>
              <w:t xml:space="preserve">  </w:t>
            </w:r>
          </w:p>
        </w:tc>
      </w:tr>
      <w:tr w:rsidR="00BE1273" w:rsidRPr="009F5228" w:rsidTr="00BE1273">
        <w:trPr>
          <w:trHeight w:val="353"/>
        </w:trPr>
        <w:tc>
          <w:tcPr>
            <w:tcW w:w="871" w:type="dxa"/>
            <w:vMerge/>
            <w:vAlign w:val="center"/>
          </w:tcPr>
          <w:p w:rsidR="00BE1273" w:rsidRPr="009F5228" w:rsidRDefault="00BE1273" w:rsidP="009F5228">
            <w:pPr>
              <w:jc w:val="center"/>
              <w:rPr>
                <w:rFonts w:ascii="宋体"/>
                <w:sz w:val="24"/>
                <w:szCs w:val="24"/>
              </w:rPr>
            </w:pPr>
          </w:p>
        </w:tc>
        <w:tc>
          <w:tcPr>
            <w:tcW w:w="966" w:type="dxa"/>
            <w:gridSpan w:val="2"/>
            <w:vMerge/>
            <w:vAlign w:val="center"/>
          </w:tcPr>
          <w:p w:rsidR="00BE1273" w:rsidRPr="009F5228" w:rsidRDefault="00BE1273" w:rsidP="009F5228">
            <w:pPr>
              <w:jc w:val="center"/>
              <w:rPr>
                <w:rFonts w:ascii="宋体"/>
                <w:sz w:val="24"/>
                <w:szCs w:val="24"/>
              </w:rPr>
            </w:pPr>
          </w:p>
        </w:tc>
        <w:tc>
          <w:tcPr>
            <w:tcW w:w="6947" w:type="dxa"/>
            <w:gridSpan w:val="5"/>
            <w:vAlign w:val="center"/>
          </w:tcPr>
          <w:p w:rsidR="00BE1273" w:rsidRPr="009F5228" w:rsidRDefault="00BE1273" w:rsidP="009F5228">
            <w:pPr>
              <w:jc w:val="left"/>
              <w:rPr>
                <w:rFonts w:ascii="宋体"/>
                <w:sz w:val="24"/>
                <w:szCs w:val="24"/>
              </w:rPr>
            </w:pPr>
            <w:r w:rsidRPr="009F5228">
              <w:rPr>
                <w:rFonts w:ascii="宋体" w:hAnsi="宋体" w:hint="eastAsia"/>
                <w:sz w:val="24"/>
                <w:szCs w:val="24"/>
              </w:rPr>
              <w:t>□含网络</w:t>
            </w:r>
            <w:r w:rsidRPr="009F5228">
              <w:rPr>
                <w:rFonts w:ascii="宋体" w:hAnsi="宋体"/>
                <w:sz w:val="24"/>
                <w:szCs w:val="24"/>
              </w:rPr>
              <w:t xml:space="preserve">     </w:t>
            </w:r>
            <w:r w:rsidRPr="009F5228">
              <w:rPr>
                <w:rFonts w:ascii="宋体" w:hAnsi="宋体" w:hint="eastAsia"/>
                <w:sz w:val="24"/>
                <w:szCs w:val="24"/>
              </w:rPr>
              <w:t>□仅限网络</w:t>
            </w:r>
            <w:r>
              <w:rPr>
                <w:rFonts w:ascii="宋体" w:hAnsi="宋体" w:hint="eastAsia"/>
                <w:sz w:val="24"/>
                <w:szCs w:val="24"/>
              </w:rPr>
              <w:t xml:space="preserve">     □现制现售</w:t>
            </w:r>
          </w:p>
        </w:tc>
      </w:tr>
      <w:tr w:rsidR="00BE1273" w:rsidRPr="009F5228" w:rsidTr="00684023">
        <w:trPr>
          <w:trHeight w:val="1606"/>
        </w:trPr>
        <w:tc>
          <w:tcPr>
            <w:tcW w:w="871" w:type="dxa"/>
            <w:vMerge/>
            <w:vAlign w:val="center"/>
          </w:tcPr>
          <w:p w:rsidR="00BE1273" w:rsidRPr="009F5228" w:rsidRDefault="00BE1273" w:rsidP="009F5228">
            <w:pPr>
              <w:jc w:val="center"/>
              <w:rPr>
                <w:rFonts w:ascii="宋体"/>
                <w:sz w:val="24"/>
                <w:szCs w:val="24"/>
              </w:rPr>
            </w:pPr>
          </w:p>
        </w:tc>
        <w:tc>
          <w:tcPr>
            <w:tcW w:w="966" w:type="dxa"/>
            <w:gridSpan w:val="2"/>
            <w:vMerge w:val="restart"/>
            <w:vAlign w:val="center"/>
          </w:tcPr>
          <w:p w:rsidR="00BE1273" w:rsidRPr="009F5228" w:rsidRDefault="00BE1273" w:rsidP="009F5228">
            <w:pPr>
              <w:jc w:val="center"/>
              <w:rPr>
                <w:rFonts w:ascii="宋体"/>
                <w:sz w:val="24"/>
                <w:szCs w:val="24"/>
              </w:rPr>
            </w:pPr>
            <w:r w:rsidRPr="009F5228">
              <w:rPr>
                <w:rFonts w:ascii="宋体" w:hAnsi="宋体" w:hint="eastAsia"/>
                <w:sz w:val="24"/>
                <w:szCs w:val="24"/>
              </w:rPr>
              <w:t>餐饮服务</w:t>
            </w:r>
          </w:p>
        </w:tc>
        <w:tc>
          <w:tcPr>
            <w:tcW w:w="6947" w:type="dxa"/>
            <w:gridSpan w:val="5"/>
            <w:vAlign w:val="center"/>
          </w:tcPr>
          <w:p w:rsidR="00BE1273" w:rsidRPr="009F5228" w:rsidRDefault="00BE1273" w:rsidP="009F5228">
            <w:pPr>
              <w:jc w:val="left"/>
              <w:rPr>
                <w:rFonts w:ascii="宋体"/>
                <w:sz w:val="24"/>
                <w:szCs w:val="24"/>
              </w:rPr>
            </w:pPr>
            <w:r w:rsidRPr="009F5228">
              <w:rPr>
                <w:rFonts w:ascii="宋体" w:hAnsi="宋体" w:hint="eastAsia"/>
                <w:sz w:val="24"/>
                <w:szCs w:val="24"/>
              </w:rPr>
              <w:t>□特大型饭店</w:t>
            </w:r>
            <w:r w:rsidRPr="009F5228">
              <w:rPr>
                <w:rFonts w:ascii="宋体" w:hAnsi="宋体"/>
                <w:sz w:val="24"/>
                <w:szCs w:val="24"/>
              </w:rPr>
              <w:t xml:space="preserve">                   </w:t>
            </w:r>
            <w:r w:rsidRPr="009F5228">
              <w:rPr>
                <w:rFonts w:ascii="宋体" w:hAnsi="宋体" w:hint="eastAsia"/>
                <w:sz w:val="24"/>
                <w:szCs w:val="24"/>
              </w:rPr>
              <w:t>□大型饭店</w:t>
            </w:r>
          </w:p>
          <w:p w:rsidR="00BE1273" w:rsidRPr="009F5228" w:rsidRDefault="00BE1273" w:rsidP="009F5228">
            <w:pPr>
              <w:jc w:val="left"/>
              <w:rPr>
                <w:rFonts w:ascii="宋体"/>
                <w:sz w:val="24"/>
                <w:szCs w:val="24"/>
              </w:rPr>
            </w:pPr>
            <w:r w:rsidRPr="009F5228">
              <w:rPr>
                <w:rFonts w:ascii="宋体" w:hAnsi="宋体" w:hint="eastAsia"/>
                <w:sz w:val="24"/>
                <w:szCs w:val="24"/>
              </w:rPr>
              <w:t>□中型饭店</w:t>
            </w:r>
            <w:r w:rsidRPr="009F5228">
              <w:rPr>
                <w:rFonts w:ascii="宋体" w:hAnsi="宋体"/>
                <w:sz w:val="24"/>
                <w:szCs w:val="24"/>
              </w:rPr>
              <w:t xml:space="preserve">                     </w:t>
            </w:r>
            <w:r w:rsidRPr="009F5228">
              <w:rPr>
                <w:rFonts w:ascii="宋体" w:hAnsi="宋体" w:hint="eastAsia"/>
                <w:sz w:val="24"/>
                <w:szCs w:val="24"/>
              </w:rPr>
              <w:t>□小型饭店</w:t>
            </w:r>
          </w:p>
          <w:p w:rsidR="00BE1273" w:rsidRPr="009F5228" w:rsidRDefault="00BE1273" w:rsidP="009F5228">
            <w:pPr>
              <w:jc w:val="left"/>
              <w:rPr>
                <w:rFonts w:ascii="宋体"/>
                <w:sz w:val="24"/>
                <w:szCs w:val="24"/>
              </w:rPr>
            </w:pPr>
            <w:r w:rsidRPr="009F5228">
              <w:rPr>
                <w:rFonts w:ascii="宋体" w:hAnsi="宋体" w:hint="eastAsia"/>
                <w:sz w:val="24"/>
                <w:szCs w:val="24"/>
              </w:rPr>
              <w:t>□饮品店</w:t>
            </w:r>
            <w:r>
              <w:rPr>
                <w:rFonts w:ascii="宋体" w:hAnsi="宋体" w:hint="eastAsia"/>
                <w:sz w:val="24"/>
                <w:szCs w:val="24"/>
              </w:rPr>
              <w:t xml:space="preserve">                       </w:t>
            </w:r>
            <w:r w:rsidRPr="009F5228">
              <w:rPr>
                <w:rFonts w:ascii="宋体" w:hAnsi="宋体" w:hint="eastAsia"/>
                <w:sz w:val="24"/>
                <w:szCs w:val="24"/>
              </w:rPr>
              <w:t>□甜品站</w:t>
            </w:r>
          </w:p>
          <w:p w:rsidR="00BE1273" w:rsidRPr="000F22A6" w:rsidRDefault="00BE1273" w:rsidP="000F22A6">
            <w:pPr>
              <w:jc w:val="left"/>
              <w:rPr>
                <w:rFonts w:ascii="宋体"/>
                <w:sz w:val="24"/>
                <w:szCs w:val="24"/>
              </w:rPr>
            </w:pPr>
            <w:r w:rsidRPr="009F5228">
              <w:rPr>
                <w:rFonts w:ascii="宋体" w:hAnsi="宋体" w:hint="eastAsia"/>
                <w:sz w:val="24"/>
                <w:szCs w:val="24"/>
              </w:rPr>
              <w:t>□现制现售</w:t>
            </w:r>
            <w:r>
              <w:rPr>
                <w:rFonts w:ascii="宋体" w:hAnsi="宋体" w:hint="eastAsia"/>
                <w:sz w:val="24"/>
                <w:szCs w:val="24"/>
              </w:rPr>
              <w:t xml:space="preserve">                     </w:t>
            </w:r>
            <w:r w:rsidRPr="009F5228">
              <w:rPr>
                <w:rFonts w:ascii="宋体" w:hAnsi="宋体" w:hint="eastAsia"/>
                <w:sz w:val="24"/>
                <w:szCs w:val="24"/>
              </w:rPr>
              <w:t>□船舶供餐</w:t>
            </w:r>
          </w:p>
          <w:p w:rsidR="00BE1273" w:rsidRPr="009F5228" w:rsidRDefault="00BE1273" w:rsidP="0071747E">
            <w:pPr>
              <w:jc w:val="left"/>
              <w:rPr>
                <w:rFonts w:ascii="宋体"/>
                <w:sz w:val="24"/>
                <w:szCs w:val="24"/>
              </w:rPr>
            </w:pPr>
            <w:r w:rsidRPr="009F5228">
              <w:rPr>
                <w:rFonts w:ascii="宋体" w:hAnsi="宋体" w:hint="eastAsia"/>
                <w:sz w:val="24"/>
                <w:szCs w:val="24"/>
              </w:rPr>
              <w:t>□中央厨房</w:t>
            </w:r>
            <w:r w:rsidR="0071747E">
              <w:rPr>
                <w:rFonts w:ascii="宋体" w:hAnsi="宋体" w:hint="eastAsia"/>
                <w:sz w:val="24"/>
                <w:szCs w:val="24"/>
              </w:rPr>
              <w:t xml:space="preserve">    </w:t>
            </w:r>
            <w:r w:rsidRPr="009F5228">
              <w:rPr>
                <w:rFonts w:ascii="宋体" w:hAnsi="宋体" w:hint="eastAsia"/>
                <w:sz w:val="24"/>
                <w:szCs w:val="24"/>
              </w:rPr>
              <w:t>□团体膳食外卖</w:t>
            </w:r>
            <w:r>
              <w:rPr>
                <w:rFonts w:ascii="宋体" w:hAnsi="宋体" w:hint="eastAsia"/>
                <w:sz w:val="24"/>
                <w:szCs w:val="24"/>
              </w:rPr>
              <w:t xml:space="preserve">   </w:t>
            </w:r>
            <w:r w:rsidRPr="009F5228">
              <w:rPr>
                <w:rFonts w:ascii="宋体" w:hAnsi="宋体" w:hint="eastAsia"/>
                <w:sz w:val="24"/>
                <w:szCs w:val="24"/>
              </w:rPr>
              <w:t>□其他</w:t>
            </w:r>
          </w:p>
        </w:tc>
      </w:tr>
      <w:tr w:rsidR="00BE1273" w:rsidRPr="009F5228" w:rsidTr="00684023">
        <w:trPr>
          <w:trHeight w:val="963"/>
        </w:trPr>
        <w:tc>
          <w:tcPr>
            <w:tcW w:w="871" w:type="dxa"/>
            <w:vMerge/>
            <w:vAlign w:val="center"/>
          </w:tcPr>
          <w:p w:rsidR="00BE1273" w:rsidRPr="009F5228" w:rsidRDefault="00BE1273" w:rsidP="009F5228">
            <w:pPr>
              <w:jc w:val="center"/>
              <w:rPr>
                <w:rFonts w:ascii="宋体"/>
                <w:sz w:val="24"/>
                <w:szCs w:val="24"/>
              </w:rPr>
            </w:pPr>
          </w:p>
        </w:tc>
        <w:tc>
          <w:tcPr>
            <w:tcW w:w="966" w:type="dxa"/>
            <w:gridSpan w:val="2"/>
            <w:vMerge/>
            <w:vAlign w:val="center"/>
          </w:tcPr>
          <w:p w:rsidR="00BE1273" w:rsidRPr="009F5228" w:rsidRDefault="00BE1273" w:rsidP="009F5228">
            <w:pPr>
              <w:jc w:val="center"/>
              <w:rPr>
                <w:rFonts w:ascii="宋体"/>
                <w:sz w:val="24"/>
                <w:szCs w:val="24"/>
              </w:rPr>
            </w:pPr>
          </w:p>
        </w:tc>
        <w:tc>
          <w:tcPr>
            <w:tcW w:w="6947" w:type="dxa"/>
            <w:gridSpan w:val="5"/>
            <w:vAlign w:val="center"/>
          </w:tcPr>
          <w:p w:rsidR="00BE1273" w:rsidRPr="009F5228" w:rsidRDefault="00BE1273" w:rsidP="009F5228">
            <w:pPr>
              <w:jc w:val="left"/>
              <w:rPr>
                <w:rFonts w:ascii="宋体"/>
                <w:sz w:val="24"/>
                <w:szCs w:val="24"/>
              </w:rPr>
            </w:pPr>
            <w:r w:rsidRPr="009F5228">
              <w:rPr>
                <w:rFonts w:ascii="宋体" w:hAnsi="宋体" w:hint="eastAsia"/>
                <w:sz w:val="24"/>
                <w:szCs w:val="24"/>
              </w:rPr>
              <w:t>□集体用餐配送单位：</w:t>
            </w:r>
            <w:r w:rsidR="0071747E">
              <w:rPr>
                <w:rFonts w:ascii="宋体" w:hAnsi="宋体" w:hint="eastAsia"/>
                <w:sz w:val="24"/>
                <w:szCs w:val="24"/>
              </w:rPr>
              <w:t>（</w:t>
            </w:r>
            <w:r w:rsidR="0071747E">
              <w:rPr>
                <w:rFonts w:ascii="宋体" w:hAnsi="宋体" w:hint="eastAsia"/>
                <w:kern w:val="0"/>
                <w:sz w:val="24"/>
                <w:szCs w:val="24"/>
              </w:rPr>
              <w:t xml:space="preserve">单位时间外送数量：                  </w:t>
            </w:r>
            <w:r w:rsidR="0071747E">
              <w:rPr>
                <w:rFonts w:ascii="宋体" w:hAnsi="宋体" w:hint="eastAsia"/>
                <w:sz w:val="24"/>
                <w:szCs w:val="24"/>
              </w:rPr>
              <w:t>）</w:t>
            </w:r>
          </w:p>
          <w:p w:rsidR="00BE1273" w:rsidRPr="009F5228" w:rsidRDefault="00BE1273" w:rsidP="009F5228">
            <w:pPr>
              <w:ind w:firstLineChars="100" w:firstLine="240"/>
              <w:jc w:val="left"/>
              <w:rPr>
                <w:rFonts w:ascii="宋体"/>
                <w:kern w:val="0"/>
                <w:sz w:val="24"/>
                <w:szCs w:val="24"/>
              </w:rPr>
            </w:pPr>
            <w:r w:rsidRPr="009F5228">
              <w:rPr>
                <w:rFonts w:ascii="宋体" w:hAnsi="宋体" w:hint="eastAsia"/>
                <w:sz w:val="24"/>
                <w:szCs w:val="24"/>
              </w:rPr>
              <w:t>□</w:t>
            </w:r>
            <w:r w:rsidRPr="009F5228">
              <w:rPr>
                <w:rFonts w:ascii="宋体" w:hAnsi="宋体" w:hint="eastAsia"/>
                <w:kern w:val="0"/>
                <w:sz w:val="24"/>
                <w:szCs w:val="24"/>
              </w:rPr>
              <w:t>学生盒饭（</w:t>
            </w:r>
            <w:r w:rsidRPr="009F5228">
              <w:rPr>
                <w:rFonts w:ascii="宋体" w:hAnsi="宋体" w:hint="eastAsia"/>
                <w:sz w:val="24"/>
                <w:szCs w:val="24"/>
              </w:rPr>
              <w:t>□</w:t>
            </w:r>
            <w:r w:rsidRPr="009F5228">
              <w:rPr>
                <w:rFonts w:ascii="宋体" w:hAnsi="宋体" w:hint="eastAsia"/>
                <w:kern w:val="0"/>
                <w:sz w:val="24"/>
                <w:szCs w:val="24"/>
              </w:rPr>
              <w:t>冷藏</w:t>
            </w:r>
            <w:r w:rsidRPr="009F5228">
              <w:rPr>
                <w:rFonts w:ascii="宋体" w:hAnsi="宋体"/>
                <w:kern w:val="0"/>
                <w:sz w:val="24"/>
                <w:szCs w:val="24"/>
              </w:rPr>
              <w:t xml:space="preserve">  </w:t>
            </w:r>
            <w:r w:rsidRPr="009F5228">
              <w:rPr>
                <w:rFonts w:ascii="宋体" w:hAnsi="宋体" w:hint="eastAsia"/>
                <w:sz w:val="24"/>
                <w:szCs w:val="24"/>
              </w:rPr>
              <w:t>□</w:t>
            </w:r>
            <w:r w:rsidRPr="009F5228">
              <w:rPr>
                <w:rFonts w:ascii="宋体" w:hAnsi="宋体" w:hint="eastAsia"/>
                <w:kern w:val="0"/>
                <w:sz w:val="24"/>
                <w:szCs w:val="24"/>
              </w:rPr>
              <w:t>加热保温）</w:t>
            </w:r>
          </w:p>
          <w:p w:rsidR="00D66740" w:rsidRPr="00684023" w:rsidRDefault="00BE1273" w:rsidP="0071747E">
            <w:pPr>
              <w:ind w:firstLineChars="100" w:firstLine="240"/>
              <w:jc w:val="left"/>
              <w:rPr>
                <w:rFonts w:ascii="宋体" w:hAnsi="宋体"/>
                <w:kern w:val="0"/>
                <w:sz w:val="24"/>
                <w:szCs w:val="24"/>
              </w:rPr>
            </w:pPr>
            <w:r w:rsidRPr="009F5228">
              <w:rPr>
                <w:rFonts w:ascii="宋体" w:hAnsi="宋体" w:hint="eastAsia"/>
                <w:sz w:val="24"/>
                <w:szCs w:val="24"/>
              </w:rPr>
              <w:t>□</w:t>
            </w:r>
            <w:r w:rsidRPr="009F5228">
              <w:rPr>
                <w:rFonts w:ascii="宋体" w:hAnsi="宋体" w:hint="eastAsia"/>
                <w:kern w:val="0"/>
                <w:sz w:val="24"/>
                <w:szCs w:val="24"/>
              </w:rPr>
              <w:t>社会盒饭（</w:t>
            </w:r>
            <w:r w:rsidRPr="009F5228">
              <w:rPr>
                <w:rFonts w:ascii="宋体" w:hAnsi="宋体" w:hint="eastAsia"/>
                <w:sz w:val="24"/>
                <w:szCs w:val="24"/>
              </w:rPr>
              <w:t>□</w:t>
            </w:r>
            <w:r w:rsidRPr="009F5228">
              <w:rPr>
                <w:rFonts w:ascii="宋体" w:hAnsi="宋体" w:hint="eastAsia"/>
                <w:kern w:val="0"/>
                <w:sz w:val="24"/>
                <w:szCs w:val="24"/>
              </w:rPr>
              <w:t>冷藏</w:t>
            </w:r>
            <w:r w:rsidRPr="009F5228">
              <w:rPr>
                <w:rFonts w:ascii="宋体" w:hAnsi="宋体"/>
                <w:kern w:val="0"/>
                <w:sz w:val="24"/>
                <w:szCs w:val="24"/>
              </w:rPr>
              <w:t xml:space="preserve">  </w:t>
            </w:r>
            <w:r w:rsidRPr="009F5228">
              <w:rPr>
                <w:rFonts w:ascii="宋体" w:hAnsi="宋体" w:hint="eastAsia"/>
                <w:sz w:val="24"/>
                <w:szCs w:val="24"/>
              </w:rPr>
              <w:t>□</w:t>
            </w:r>
            <w:r w:rsidRPr="009F5228">
              <w:rPr>
                <w:rFonts w:ascii="宋体" w:hAnsi="宋体" w:hint="eastAsia"/>
                <w:kern w:val="0"/>
                <w:sz w:val="24"/>
                <w:szCs w:val="24"/>
              </w:rPr>
              <w:t>加热保温）</w:t>
            </w:r>
            <w:r w:rsidRPr="009F5228">
              <w:rPr>
                <w:rFonts w:ascii="宋体" w:hAnsi="宋体"/>
                <w:kern w:val="0"/>
                <w:sz w:val="24"/>
                <w:szCs w:val="24"/>
              </w:rPr>
              <w:t xml:space="preserve">   </w:t>
            </w:r>
            <w:r w:rsidRPr="009F5228">
              <w:rPr>
                <w:rFonts w:ascii="宋体" w:hAnsi="宋体" w:hint="eastAsia"/>
                <w:sz w:val="24"/>
                <w:szCs w:val="24"/>
              </w:rPr>
              <w:t>□</w:t>
            </w:r>
            <w:r w:rsidRPr="009F5228">
              <w:rPr>
                <w:rFonts w:ascii="宋体" w:hAnsi="宋体" w:hint="eastAsia"/>
                <w:kern w:val="0"/>
                <w:sz w:val="24"/>
                <w:szCs w:val="24"/>
              </w:rPr>
              <w:t>桶饭</w:t>
            </w:r>
          </w:p>
        </w:tc>
      </w:tr>
      <w:tr w:rsidR="0071747E" w:rsidRPr="009F5228" w:rsidTr="00684023">
        <w:trPr>
          <w:trHeight w:val="415"/>
        </w:trPr>
        <w:tc>
          <w:tcPr>
            <w:tcW w:w="871" w:type="dxa"/>
            <w:vMerge/>
            <w:vAlign w:val="center"/>
          </w:tcPr>
          <w:p w:rsidR="0071747E" w:rsidRPr="009F5228" w:rsidRDefault="0071747E" w:rsidP="009F5228">
            <w:pPr>
              <w:jc w:val="center"/>
              <w:rPr>
                <w:rFonts w:ascii="宋体"/>
                <w:sz w:val="24"/>
                <w:szCs w:val="24"/>
              </w:rPr>
            </w:pPr>
          </w:p>
        </w:tc>
        <w:tc>
          <w:tcPr>
            <w:tcW w:w="966" w:type="dxa"/>
            <w:gridSpan w:val="2"/>
            <w:vMerge/>
            <w:vAlign w:val="center"/>
          </w:tcPr>
          <w:p w:rsidR="0071747E" w:rsidRPr="009F5228" w:rsidRDefault="0071747E" w:rsidP="009F5228">
            <w:pPr>
              <w:jc w:val="center"/>
              <w:rPr>
                <w:rFonts w:ascii="宋体"/>
                <w:sz w:val="24"/>
                <w:szCs w:val="24"/>
              </w:rPr>
            </w:pPr>
          </w:p>
        </w:tc>
        <w:tc>
          <w:tcPr>
            <w:tcW w:w="6947" w:type="dxa"/>
            <w:gridSpan w:val="5"/>
            <w:vAlign w:val="center"/>
          </w:tcPr>
          <w:p w:rsidR="0071747E" w:rsidRPr="009F5228" w:rsidRDefault="0071747E" w:rsidP="009F5228">
            <w:pPr>
              <w:jc w:val="left"/>
              <w:rPr>
                <w:rFonts w:ascii="宋体" w:hAnsi="宋体"/>
                <w:sz w:val="24"/>
                <w:szCs w:val="24"/>
              </w:rPr>
            </w:pPr>
            <w:r w:rsidRPr="009F5228">
              <w:rPr>
                <w:rFonts w:ascii="宋体" w:hAnsi="宋体" w:hint="eastAsia"/>
                <w:sz w:val="24"/>
                <w:szCs w:val="24"/>
              </w:rPr>
              <w:t>□专业网络订餐</w:t>
            </w:r>
            <w:r>
              <w:rPr>
                <w:rFonts w:ascii="宋体" w:hAnsi="宋体" w:hint="eastAsia"/>
                <w:sz w:val="24"/>
                <w:szCs w:val="24"/>
              </w:rPr>
              <w:t>（</w:t>
            </w:r>
            <w:r>
              <w:rPr>
                <w:rFonts w:ascii="宋体" w:hAnsi="宋体" w:hint="eastAsia"/>
                <w:kern w:val="0"/>
                <w:sz w:val="24"/>
                <w:szCs w:val="24"/>
              </w:rPr>
              <w:t xml:space="preserve">单位时间外送数量：                     </w:t>
            </w:r>
            <w:r>
              <w:rPr>
                <w:rFonts w:ascii="宋体" w:hAnsi="宋体" w:hint="eastAsia"/>
                <w:sz w:val="24"/>
                <w:szCs w:val="24"/>
              </w:rPr>
              <w:t>）</w:t>
            </w:r>
          </w:p>
        </w:tc>
      </w:tr>
      <w:tr w:rsidR="00BE1273" w:rsidRPr="009F5228" w:rsidTr="00BE1273">
        <w:trPr>
          <w:trHeight w:val="415"/>
        </w:trPr>
        <w:tc>
          <w:tcPr>
            <w:tcW w:w="871" w:type="dxa"/>
            <w:vMerge/>
            <w:vAlign w:val="center"/>
          </w:tcPr>
          <w:p w:rsidR="00BE1273" w:rsidRPr="009F5228" w:rsidRDefault="00BE1273" w:rsidP="009F5228">
            <w:pPr>
              <w:jc w:val="center"/>
              <w:rPr>
                <w:rFonts w:ascii="宋体"/>
                <w:sz w:val="24"/>
                <w:szCs w:val="24"/>
              </w:rPr>
            </w:pPr>
          </w:p>
        </w:tc>
        <w:tc>
          <w:tcPr>
            <w:tcW w:w="966" w:type="dxa"/>
            <w:gridSpan w:val="2"/>
            <w:vMerge/>
            <w:vAlign w:val="center"/>
          </w:tcPr>
          <w:p w:rsidR="00BE1273" w:rsidRPr="009F5228" w:rsidRDefault="00BE1273" w:rsidP="009F5228">
            <w:pPr>
              <w:jc w:val="center"/>
              <w:rPr>
                <w:rFonts w:ascii="宋体"/>
                <w:sz w:val="24"/>
                <w:szCs w:val="24"/>
              </w:rPr>
            </w:pPr>
          </w:p>
        </w:tc>
        <w:tc>
          <w:tcPr>
            <w:tcW w:w="6947" w:type="dxa"/>
            <w:gridSpan w:val="5"/>
            <w:vAlign w:val="center"/>
          </w:tcPr>
          <w:p w:rsidR="00D66740" w:rsidRDefault="00BE1273" w:rsidP="009F5228">
            <w:pPr>
              <w:jc w:val="left"/>
              <w:rPr>
                <w:rFonts w:ascii="宋体" w:hAnsi="宋体"/>
                <w:sz w:val="24"/>
                <w:szCs w:val="24"/>
              </w:rPr>
            </w:pPr>
            <w:r w:rsidRPr="009F5228">
              <w:rPr>
                <w:rFonts w:ascii="宋体" w:hAnsi="宋体" w:hint="eastAsia"/>
                <w:sz w:val="24"/>
                <w:szCs w:val="24"/>
              </w:rPr>
              <w:t>□含网络</w:t>
            </w:r>
            <w:r w:rsidR="00D66740">
              <w:rPr>
                <w:rFonts w:ascii="宋体" w:hAnsi="宋体" w:hint="eastAsia"/>
                <w:sz w:val="24"/>
                <w:szCs w:val="24"/>
              </w:rPr>
              <w:t>（</w:t>
            </w:r>
            <w:r w:rsidR="00D66740">
              <w:rPr>
                <w:rFonts w:ascii="宋体" w:hAnsi="宋体" w:hint="eastAsia"/>
                <w:kern w:val="0"/>
                <w:sz w:val="24"/>
                <w:szCs w:val="24"/>
              </w:rPr>
              <w:t xml:space="preserve">单位时间外送数量：                     </w:t>
            </w:r>
            <w:r w:rsidR="00D66740">
              <w:rPr>
                <w:rFonts w:ascii="宋体" w:hAnsi="宋体" w:hint="eastAsia"/>
                <w:sz w:val="24"/>
                <w:szCs w:val="24"/>
              </w:rPr>
              <w:t>）</w:t>
            </w:r>
          </w:p>
          <w:p w:rsidR="00BE1273" w:rsidRPr="009F5228" w:rsidRDefault="00BE1273" w:rsidP="009F5228">
            <w:pPr>
              <w:jc w:val="left"/>
              <w:rPr>
                <w:rFonts w:ascii="宋体"/>
                <w:sz w:val="24"/>
                <w:szCs w:val="24"/>
              </w:rPr>
            </w:pPr>
            <w:r w:rsidRPr="009F5228">
              <w:rPr>
                <w:rFonts w:ascii="宋体" w:hAnsi="宋体" w:hint="eastAsia"/>
                <w:sz w:val="24"/>
                <w:szCs w:val="24"/>
              </w:rPr>
              <w:t>□</w:t>
            </w:r>
            <w:r w:rsidRPr="00BE1273">
              <w:rPr>
                <w:rFonts w:ascii="宋体" w:hAnsi="宋体"/>
                <w:sz w:val="24"/>
                <w:szCs w:val="24"/>
              </w:rPr>
              <w:t>单纯烧烤</w:t>
            </w:r>
            <w:r w:rsidRPr="00BE1273">
              <w:rPr>
                <w:rFonts w:ascii="宋体" w:hAnsi="宋体" w:hint="eastAsia"/>
                <w:sz w:val="24"/>
                <w:szCs w:val="24"/>
              </w:rPr>
              <w:t xml:space="preserve">  </w:t>
            </w:r>
            <w:r w:rsidRPr="009F5228">
              <w:rPr>
                <w:rFonts w:ascii="宋体" w:hAnsi="宋体" w:hint="eastAsia"/>
                <w:sz w:val="24"/>
                <w:szCs w:val="24"/>
              </w:rPr>
              <w:t>□</w:t>
            </w:r>
            <w:r w:rsidRPr="00BE1273">
              <w:rPr>
                <w:rFonts w:ascii="宋体" w:hAnsi="宋体"/>
                <w:sz w:val="24"/>
                <w:szCs w:val="24"/>
              </w:rPr>
              <w:t>单纯火锅</w:t>
            </w:r>
            <w:r w:rsidRPr="00BE1273">
              <w:rPr>
                <w:rFonts w:ascii="宋体" w:hAnsi="宋体" w:hint="eastAsia"/>
                <w:sz w:val="24"/>
                <w:szCs w:val="24"/>
              </w:rPr>
              <w:t xml:space="preserve">  </w:t>
            </w:r>
            <w:r w:rsidRPr="009F5228">
              <w:rPr>
                <w:rFonts w:ascii="宋体" w:hAnsi="宋体" w:hint="eastAsia"/>
                <w:sz w:val="24"/>
                <w:szCs w:val="24"/>
              </w:rPr>
              <w:t>□</w:t>
            </w:r>
            <w:r w:rsidRPr="00BE1273">
              <w:rPr>
                <w:rFonts w:ascii="宋体" w:hAnsi="宋体"/>
                <w:sz w:val="24"/>
                <w:szCs w:val="24"/>
              </w:rPr>
              <w:t>全部使用半成品加工</w:t>
            </w:r>
          </w:p>
        </w:tc>
      </w:tr>
      <w:tr w:rsidR="00BE1273" w:rsidRPr="009F5228" w:rsidTr="00BE1273">
        <w:trPr>
          <w:trHeight w:val="783"/>
        </w:trPr>
        <w:tc>
          <w:tcPr>
            <w:tcW w:w="871" w:type="dxa"/>
            <w:vMerge/>
            <w:vAlign w:val="center"/>
          </w:tcPr>
          <w:p w:rsidR="00BE1273" w:rsidRPr="009F5228" w:rsidRDefault="00BE1273" w:rsidP="009F5228">
            <w:pPr>
              <w:jc w:val="center"/>
              <w:rPr>
                <w:rFonts w:ascii="宋体"/>
                <w:sz w:val="24"/>
                <w:szCs w:val="24"/>
              </w:rPr>
            </w:pPr>
          </w:p>
        </w:tc>
        <w:tc>
          <w:tcPr>
            <w:tcW w:w="966" w:type="dxa"/>
            <w:gridSpan w:val="2"/>
            <w:vMerge w:val="restart"/>
            <w:vAlign w:val="center"/>
          </w:tcPr>
          <w:p w:rsidR="00BE1273" w:rsidRPr="009F5228" w:rsidRDefault="00BE1273" w:rsidP="009F5228">
            <w:pPr>
              <w:jc w:val="center"/>
              <w:rPr>
                <w:rFonts w:ascii="宋体"/>
                <w:sz w:val="24"/>
                <w:szCs w:val="24"/>
              </w:rPr>
            </w:pPr>
            <w:r w:rsidRPr="009F5228">
              <w:rPr>
                <w:rFonts w:ascii="宋体" w:hAnsi="宋体" w:hint="eastAsia"/>
                <w:sz w:val="24"/>
                <w:szCs w:val="24"/>
              </w:rPr>
              <w:t>单位食堂</w:t>
            </w:r>
          </w:p>
        </w:tc>
        <w:tc>
          <w:tcPr>
            <w:tcW w:w="6947" w:type="dxa"/>
            <w:gridSpan w:val="5"/>
            <w:vAlign w:val="center"/>
          </w:tcPr>
          <w:p w:rsidR="00BE1273" w:rsidRPr="009F5228" w:rsidRDefault="00BE1273" w:rsidP="009F5228">
            <w:pPr>
              <w:jc w:val="left"/>
              <w:rPr>
                <w:rFonts w:ascii="宋体"/>
                <w:sz w:val="24"/>
                <w:szCs w:val="24"/>
              </w:rPr>
            </w:pPr>
            <w:r>
              <w:rPr>
                <w:rFonts w:ascii="宋体" w:hAnsi="宋体" w:hint="eastAsia"/>
                <w:sz w:val="24"/>
                <w:szCs w:val="24"/>
              </w:rPr>
              <w:t>□中小</w:t>
            </w:r>
            <w:r w:rsidRPr="009F5228">
              <w:rPr>
                <w:rFonts w:ascii="宋体" w:hAnsi="宋体" w:hint="eastAsia"/>
                <w:sz w:val="24"/>
                <w:szCs w:val="24"/>
              </w:rPr>
              <w:t>学校</w:t>
            </w:r>
            <w:r>
              <w:rPr>
                <w:rFonts w:ascii="宋体" w:hAnsi="宋体" w:hint="eastAsia"/>
                <w:sz w:val="24"/>
                <w:szCs w:val="24"/>
              </w:rPr>
              <w:t>食堂</w:t>
            </w:r>
            <w:r w:rsidRPr="009F5228">
              <w:rPr>
                <w:rFonts w:ascii="宋体" w:hAnsi="宋体"/>
                <w:sz w:val="24"/>
                <w:szCs w:val="24"/>
              </w:rPr>
              <w:t xml:space="preserve">                 </w:t>
            </w:r>
            <w:r w:rsidRPr="009F5228">
              <w:rPr>
                <w:rFonts w:ascii="宋体" w:hAnsi="宋体" w:hint="eastAsia"/>
                <w:sz w:val="24"/>
                <w:szCs w:val="24"/>
              </w:rPr>
              <w:t>□</w:t>
            </w:r>
            <w:r>
              <w:rPr>
                <w:rFonts w:ascii="宋体" w:hAnsi="宋体" w:hint="eastAsia"/>
                <w:sz w:val="24"/>
                <w:szCs w:val="24"/>
              </w:rPr>
              <w:t>大专院校食堂</w:t>
            </w:r>
          </w:p>
          <w:p w:rsidR="00BE1273" w:rsidRPr="009F5228" w:rsidRDefault="00BE1273" w:rsidP="009F5228">
            <w:pPr>
              <w:jc w:val="left"/>
              <w:rPr>
                <w:rFonts w:ascii="宋体"/>
                <w:sz w:val="24"/>
                <w:szCs w:val="24"/>
              </w:rPr>
            </w:pPr>
            <w:r w:rsidRPr="009F5228">
              <w:rPr>
                <w:rFonts w:ascii="宋体" w:hAnsi="宋体" w:hint="eastAsia"/>
                <w:sz w:val="24"/>
                <w:szCs w:val="24"/>
              </w:rPr>
              <w:t>□</w:t>
            </w:r>
            <w:r>
              <w:rPr>
                <w:rFonts w:ascii="宋体" w:hAnsi="宋体" w:hint="eastAsia"/>
                <w:sz w:val="24"/>
                <w:szCs w:val="24"/>
              </w:rPr>
              <w:t>企事业单位食堂</w:t>
            </w:r>
            <w:r>
              <w:rPr>
                <w:rFonts w:ascii="宋体" w:hAnsi="宋体"/>
                <w:sz w:val="24"/>
                <w:szCs w:val="24"/>
              </w:rPr>
              <w:t xml:space="preserve">              </w:t>
            </w:r>
            <w:r>
              <w:rPr>
                <w:rFonts w:ascii="宋体" w:hAnsi="宋体" w:hint="eastAsia"/>
                <w:sz w:val="24"/>
                <w:szCs w:val="24"/>
              </w:rPr>
              <w:t xml:space="preserve"> </w:t>
            </w:r>
            <w:r w:rsidRPr="009F5228">
              <w:rPr>
                <w:rFonts w:ascii="宋体" w:hAnsi="宋体" w:hint="eastAsia"/>
                <w:sz w:val="24"/>
                <w:szCs w:val="24"/>
              </w:rPr>
              <w:t>□养老机构食堂</w:t>
            </w:r>
          </w:p>
          <w:p w:rsidR="00BE1273" w:rsidRPr="009F5228" w:rsidRDefault="00BE1273" w:rsidP="00BE1273">
            <w:pPr>
              <w:jc w:val="left"/>
              <w:rPr>
                <w:rFonts w:ascii="宋体"/>
                <w:sz w:val="24"/>
                <w:szCs w:val="24"/>
              </w:rPr>
            </w:pPr>
            <w:r w:rsidRPr="009F5228">
              <w:rPr>
                <w:rFonts w:ascii="宋体" w:hAnsi="宋体" w:hint="eastAsia"/>
                <w:sz w:val="24"/>
                <w:szCs w:val="24"/>
              </w:rPr>
              <w:t>□托幼机构食堂</w:t>
            </w:r>
            <w:r w:rsidRPr="009F5228">
              <w:rPr>
                <w:rFonts w:ascii="宋体" w:hAnsi="宋体"/>
                <w:sz w:val="24"/>
                <w:szCs w:val="24"/>
              </w:rPr>
              <w:t xml:space="preserve">                 </w:t>
            </w:r>
            <w:r w:rsidRPr="009F5228">
              <w:rPr>
                <w:rFonts w:ascii="宋体" w:hAnsi="宋体" w:hint="eastAsia"/>
                <w:sz w:val="24"/>
                <w:szCs w:val="24"/>
              </w:rPr>
              <w:t>□建筑工地食堂</w:t>
            </w:r>
          </w:p>
          <w:p w:rsidR="00BE1273" w:rsidRPr="009F5228" w:rsidRDefault="00BE1273" w:rsidP="000F22A6">
            <w:pPr>
              <w:jc w:val="left"/>
              <w:rPr>
                <w:rFonts w:ascii="宋体"/>
                <w:sz w:val="24"/>
                <w:szCs w:val="24"/>
              </w:rPr>
            </w:pPr>
            <w:r w:rsidRPr="009F5228">
              <w:rPr>
                <w:rFonts w:ascii="宋体" w:hAnsi="宋体" w:hint="eastAsia"/>
                <w:sz w:val="24"/>
                <w:szCs w:val="24"/>
              </w:rPr>
              <w:t>□其他</w:t>
            </w:r>
          </w:p>
        </w:tc>
      </w:tr>
      <w:tr w:rsidR="00BE1273" w:rsidRPr="009F5228" w:rsidTr="00684023">
        <w:trPr>
          <w:trHeight w:val="416"/>
        </w:trPr>
        <w:tc>
          <w:tcPr>
            <w:tcW w:w="871" w:type="dxa"/>
            <w:vMerge/>
            <w:vAlign w:val="center"/>
          </w:tcPr>
          <w:p w:rsidR="00BE1273" w:rsidRPr="009F5228" w:rsidRDefault="00BE1273" w:rsidP="009F5228">
            <w:pPr>
              <w:jc w:val="center"/>
              <w:rPr>
                <w:rFonts w:ascii="宋体" w:hAnsi="宋体"/>
                <w:sz w:val="24"/>
                <w:szCs w:val="24"/>
              </w:rPr>
            </w:pPr>
          </w:p>
        </w:tc>
        <w:tc>
          <w:tcPr>
            <w:tcW w:w="966" w:type="dxa"/>
            <w:gridSpan w:val="2"/>
            <w:vMerge/>
            <w:vAlign w:val="center"/>
          </w:tcPr>
          <w:p w:rsidR="00BE1273" w:rsidRPr="009F5228" w:rsidRDefault="00BE1273" w:rsidP="009F5228">
            <w:pPr>
              <w:jc w:val="center"/>
              <w:rPr>
                <w:rFonts w:ascii="宋体" w:hAnsi="宋体"/>
                <w:sz w:val="24"/>
                <w:szCs w:val="24"/>
              </w:rPr>
            </w:pPr>
          </w:p>
        </w:tc>
        <w:tc>
          <w:tcPr>
            <w:tcW w:w="6947" w:type="dxa"/>
            <w:gridSpan w:val="5"/>
            <w:vAlign w:val="center"/>
          </w:tcPr>
          <w:p w:rsidR="00BE1273" w:rsidRDefault="00BE1273" w:rsidP="009F5228">
            <w:pPr>
              <w:jc w:val="left"/>
              <w:rPr>
                <w:rFonts w:ascii="宋体" w:hAnsi="宋体"/>
                <w:sz w:val="24"/>
                <w:szCs w:val="24"/>
              </w:rPr>
            </w:pPr>
            <w:r w:rsidRPr="009F5228">
              <w:rPr>
                <w:rFonts w:ascii="宋体" w:hAnsi="宋体" w:hint="eastAsia"/>
                <w:sz w:val="24"/>
                <w:szCs w:val="24"/>
              </w:rPr>
              <w:t>□</w:t>
            </w:r>
            <w:r>
              <w:rPr>
                <w:rFonts w:ascii="宋体" w:hAnsi="宋体" w:hint="eastAsia"/>
                <w:sz w:val="24"/>
                <w:szCs w:val="24"/>
              </w:rPr>
              <w:t>全部使用半成品加工</w:t>
            </w:r>
          </w:p>
        </w:tc>
      </w:tr>
      <w:tr w:rsidR="00AE2520" w:rsidRPr="009F5228" w:rsidTr="00BC39B3">
        <w:trPr>
          <w:trHeight w:val="454"/>
        </w:trPr>
        <w:tc>
          <w:tcPr>
            <w:tcW w:w="887" w:type="dxa"/>
            <w:gridSpan w:val="2"/>
            <w:vMerge w:val="restart"/>
            <w:vAlign w:val="center"/>
          </w:tcPr>
          <w:p w:rsidR="00AE2520" w:rsidRPr="009F5228" w:rsidRDefault="00AE2520" w:rsidP="00BC39B3">
            <w:pPr>
              <w:jc w:val="center"/>
              <w:rPr>
                <w:rFonts w:ascii="宋体"/>
                <w:sz w:val="24"/>
                <w:szCs w:val="24"/>
              </w:rPr>
            </w:pPr>
            <w:r w:rsidRPr="009F5228">
              <w:rPr>
                <w:rFonts w:ascii="宋体" w:hAnsi="宋体" w:hint="eastAsia"/>
                <w:sz w:val="24"/>
                <w:szCs w:val="24"/>
              </w:rPr>
              <w:t>经营项目</w:t>
            </w:r>
          </w:p>
        </w:tc>
        <w:tc>
          <w:tcPr>
            <w:tcW w:w="950" w:type="dxa"/>
            <w:vMerge w:val="restart"/>
            <w:vAlign w:val="center"/>
          </w:tcPr>
          <w:p w:rsidR="00AE2520" w:rsidRPr="009F5228" w:rsidRDefault="00AE2520" w:rsidP="00BC39B3">
            <w:pPr>
              <w:jc w:val="center"/>
              <w:rPr>
                <w:rFonts w:ascii="宋体"/>
                <w:sz w:val="24"/>
                <w:szCs w:val="24"/>
              </w:rPr>
            </w:pPr>
            <w:r>
              <w:rPr>
                <w:rFonts w:ascii="宋体" w:hAnsi="宋体" w:hint="eastAsia"/>
                <w:sz w:val="24"/>
                <w:szCs w:val="24"/>
              </w:rPr>
              <w:t>除现制现售</w:t>
            </w:r>
          </w:p>
        </w:tc>
        <w:tc>
          <w:tcPr>
            <w:tcW w:w="2310" w:type="dxa"/>
            <w:gridSpan w:val="3"/>
            <w:vAlign w:val="center"/>
          </w:tcPr>
          <w:p w:rsidR="00AE2520" w:rsidRPr="009F5228" w:rsidRDefault="00AE2520" w:rsidP="009F5228">
            <w:pPr>
              <w:jc w:val="left"/>
              <w:rPr>
                <w:rFonts w:ascii="宋体"/>
                <w:sz w:val="24"/>
                <w:szCs w:val="24"/>
              </w:rPr>
            </w:pPr>
            <w:r w:rsidRPr="009F5228">
              <w:rPr>
                <w:rFonts w:ascii="宋体" w:hAnsi="宋体" w:hint="eastAsia"/>
                <w:sz w:val="24"/>
                <w:szCs w:val="24"/>
              </w:rPr>
              <w:t>□预包装食品销售</w:t>
            </w:r>
          </w:p>
        </w:tc>
        <w:tc>
          <w:tcPr>
            <w:tcW w:w="4637" w:type="dxa"/>
            <w:gridSpan w:val="2"/>
            <w:vAlign w:val="center"/>
          </w:tcPr>
          <w:p w:rsidR="00AE2520" w:rsidRPr="009F5228" w:rsidRDefault="00AE2520" w:rsidP="009F5228">
            <w:pPr>
              <w:jc w:val="left"/>
              <w:rPr>
                <w:rFonts w:ascii="宋体"/>
                <w:sz w:val="24"/>
                <w:szCs w:val="24"/>
              </w:rPr>
            </w:pPr>
            <w:r w:rsidRPr="009F5228">
              <w:rPr>
                <w:rFonts w:ascii="宋体" w:hAnsi="宋体" w:hint="eastAsia"/>
                <w:sz w:val="24"/>
                <w:szCs w:val="24"/>
              </w:rPr>
              <w:t>□含冷藏冷冻食品</w:t>
            </w:r>
            <w:r w:rsidRPr="009F5228">
              <w:rPr>
                <w:rFonts w:ascii="宋体" w:hAnsi="宋体"/>
                <w:sz w:val="24"/>
                <w:szCs w:val="24"/>
              </w:rPr>
              <w:t xml:space="preserve">  </w:t>
            </w:r>
            <w:r w:rsidRPr="009F5228">
              <w:rPr>
                <w:rFonts w:ascii="宋体" w:hAnsi="宋体" w:hint="eastAsia"/>
                <w:sz w:val="24"/>
                <w:szCs w:val="24"/>
              </w:rPr>
              <w:t>□不含冷藏冷冻食品</w:t>
            </w:r>
          </w:p>
        </w:tc>
      </w:tr>
      <w:tr w:rsidR="00AE2520" w:rsidRPr="009F5228" w:rsidTr="00BC39B3">
        <w:trPr>
          <w:trHeight w:val="454"/>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Pr="009F5228" w:rsidRDefault="00AE2520" w:rsidP="009F5228">
            <w:pPr>
              <w:jc w:val="center"/>
              <w:rPr>
                <w:rFonts w:ascii="宋体"/>
                <w:sz w:val="24"/>
                <w:szCs w:val="24"/>
              </w:rPr>
            </w:pPr>
          </w:p>
        </w:tc>
        <w:tc>
          <w:tcPr>
            <w:tcW w:w="2310" w:type="dxa"/>
            <w:gridSpan w:val="3"/>
            <w:vAlign w:val="center"/>
          </w:tcPr>
          <w:p w:rsidR="00AE2520" w:rsidRPr="009F5228" w:rsidRDefault="00AE2520" w:rsidP="009F5228">
            <w:pPr>
              <w:jc w:val="left"/>
              <w:rPr>
                <w:rFonts w:ascii="宋体"/>
                <w:sz w:val="24"/>
                <w:szCs w:val="24"/>
              </w:rPr>
            </w:pPr>
            <w:r w:rsidRPr="009F5228">
              <w:rPr>
                <w:rFonts w:ascii="宋体" w:hAnsi="宋体" w:hint="eastAsia"/>
                <w:sz w:val="24"/>
                <w:szCs w:val="24"/>
              </w:rPr>
              <w:t>□散装食品销售</w:t>
            </w:r>
          </w:p>
        </w:tc>
        <w:tc>
          <w:tcPr>
            <w:tcW w:w="4637" w:type="dxa"/>
            <w:gridSpan w:val="2"/>
            <w:vAlign w:val="center"/>
          </w:tcPr>
          <w:p w:rsidR="00AE2520" w:rsidRPr="009F5228" w:rsidRDefault="00AE2520" w:rsidP="009F5228">
            <w:pPr>
              <w:jc w:val="left"/>
              <w:rPr>
                <w:rFonts w:ascii="宋体"/>
                <w:sz w:val="24"/>
                <w:szCs w:val="24"/>
              </w:rPr>
            </w:pPr>
            <w:r w:rsidRPr="009F5228">
              <w:rPr>
                <w:rFonts w:ascii="宋体" w:hAnsi="宋体" w:hint="eastAsia"/>
                <w:sz w:val="24"/>
                <w:szCs w:val="24"/>
              </w:rPr>
              <w:t>□含冷藏冷冻食品</w:t>
            </w:r>
            <w:r w:rsidRPr="009F5228">
              <w:rPr>
                <w:rFonts w:ascii="宋体" w:hAnsi="宋体"/>
                <w:sz w:val="24"/>
                <w:szCs w:val="24"/>
              </w:rPr>
              <w:t xml:space="preserve">  </w:t>
            </w:r>
            <w:r w:rsidRPr="009F5228">
              <w:rPr>
                <w:rFonts w:ascii="宋体" w:hAnsi="宋体" w:hint="eastAsia"/>
                <w:sz w:val="24"/>
                <w:szCs w:val="24"/>
              </w:rPr>
              <w:t>□不含冷藏冷冻食品</w:t>
            </w:r>
          </w:p>
          <w:p w:rsidR="00AE2520" w:rsidRPr="009F5228" w:rsidRDefault="00AE2520" w:rsidP="009F5228">
            <w:pPr>
              <w:jc w:val="left"/>
              <w:rPr>
                <w:rFonts w:ascii="宋体"/>
                <w:sz w:val="24"/>
                <w:szCs w:val="24"/>
              </w:rPr>
            </w:pPr>
            <w:r w:rsidRPr="009F5228">
              <w:rPr>
                <w:rFonts w:ascii="宋体" w:hAnsi="宋体" w:hint="eastAsia"/>
                <w:sz w:val="24"/>
                <w:szCs w:val="24"/>
              </w:rPr>
              <w:t>□含熟食</w:t>
            </w:r>
            <w:r w:rsidRPr="009F5228">
              <w:rPr>
                <w:rFonts w:ascii="宋体" w:hAnsi="宋体"/>
                <w:sz w:val="24"/>
                <w:szCs w:val="24"/>
              </w:rPr>
              <w:t xml:space="preserve">          </w:t>
            </w:r>
            <w:r w:rsidRPr="009F5228">
              <w:rPr>
                <w:rFonts w:ascii="宋体" w:hAnsi="宋体" w:hint="eastAsia"/>
                <w:sz w:val="24"/>
                <w:szCs w:val="24"/>
              </w:rPr>
              <w:t>□不含熟食</w:t>
            </w:r>
          </w:p>
          <w:p w:rsidR="00AE2520" w:rsidRPr="009F5228" w:rsidRDefault="00AE2520" w:rsidP="009F5228">
            <w:pPr>
              <w:jc w:val="left"/>
              <w:rPr>
                <w:rFonts w:ascii="宋体"/>
                <w:sz w:val="24"/>
                <w:szCs w:val="24"/>
              </w:rPr>
            </w:pPr>
            <w:r w:rsidRPr="009F5228">
              <w:rPr>
                <w:rFonts w:ascii="宋体" w:hAnsi="宋体" w:hint="eastAsia"/>
                <w:sz w:val="24"/>
                <w:szCs w:val="24"/>
              </w:rPr>
              <w:t>□含生猪产品</w:t>
            </w:r>
            <w:r w:rsidRPr="009F5228">
              <w:rPr>
                <w:rFonts w:ascii="宋体" w:hAnsi="宋体"/>
                <w:sz w:val="24"/>
                <w:szCs w:val="24"/>
              </w:rPr>
              <w:t xml:space="preserve">      </w:t>
            </w:r>
            <w:r w:rsidRPr="009F5228">
              <w:rPr>
                <w:rFonts w:ascii="宋体" w:hAnsi="宋体" w:hint="eastAsia"/>
                <w:sz w:val="24"/>
                <w:szCs w:val="24"/>
              </w:rPr>
              <w:t>□不含生猪产品</w:t>
            </w:r>
          </w:p>
          <w:p w:rsidR="00AE2520" w:rsidRPr="009F5228" w:rsidRDefault="00AE2520" w:rsidP="009F5228">
            <w:pPr>
              <w:jc w:val="left"/>
              <w:rPr>
                <w:rFonts w:ascii="宋体"/>
                <w:sz w:val="24"/>
                <w:szCs w:val="24"/>
              </w:rPr>
            </w:pPr>
            <w:r w:rsidRPr="009F5228">
              <w:rPr>
                <w:rFonts w:ascii="宋体" w:hAnsi="宋体" w:hint="eastAsia"/>
                <w:sz w:val="24"/>
                <w:szCs w:val="24"/>
              </w:rPr>
              <w:t>□含牛羊肉</w:t>
            </w:r>
            <w:r w:rsidRPr="009F5228">
              <w:rPr>
                <w:rFonts w:ascii="宋体" w:hAnsi="宋体"/>
                <w:sz w:val="24"/>
                <w:szCs w:val="24"/>
              </w:rPr>
              <w:t xml:space="preserve">        </w:t>
            </w:r>
            <w:r w:rsidRPr="009F5228">
              <w:rPr>
                <w:rFonts w:ascii="宋体" w:hAnsi="宋体" w:hint="eastAsia"/>
                <w:sz w:val="24"/>
                <w:szCs w:val="24"/>
              </w:rPr>
              <w:t>□不含牛羊肉</w:t>
            </w:r>
          </w:p>
        </w:tc>
      </w:tr>
      <w:tr w:rsidR="00AE2520" w:rsidRPr="009F5228" w:rsidTr="00BC39B3">
        <w:trPr>
          <w:trHeight w:val="454"/>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Pr="009F5228" w:rsidRDefault="00AE2520" w:rsidP="009F5228">
            <w:pPr>
              <w:jc w:val="center"/>
              <w:rPr>
                <w:rFonts w:ascii="宋体"/>
                <w:sz w:val="24"/>
                <w:szCs w:val="24"/>
              </w:rPr>
            </w:pPr>
          </w:p>
        </w:tc>
        <w:tc>
          <w:tcPr>
            <w:tcW w:w="2310" w:type="dxa"/>
            <w:gridSpan w:val="3"/>
            <w:vAlign w:val="center"/>
          </w:tcPr>
          <w:p w:rsidR="00AE2520" w:rsidRPr="009F5228" w:rsidRDefault="00AE2520" w:rsidP="009F5228">
            <w:pPr>
              <w:jc w:val="left"/>
              <w:rPr>
                <w:rFonts w:ascii="宋体"/>
                <w:sz w:val="24"/>
                <w:szCs w:val="24"/>
              </w:rPr>
            </w:pPr>
            <w:r w:rsidRPr="009F5228">
              <w:rPr>
                <w:rFonts w:ascii="宋体" w:hAnsi="宋体" w:hint="eastAsia"/>
                <w:sz w:val="24"/>
                <w:szCs w:val="24"/>
              </w:rPr>
              <w:t>□特殊食品销售</w:t>
            </w:r>
          </w:p>
        </w:tc>
        <w:tc>
          <w:tcPr>
            <w:tcW w:w="4637" w:type="dxa"/>
            <w:gridSpan w:val="2"/>
            <w:vAlign w:val="center"/>
          </w:tcPr>
          <w:p w:rsidR="00AE2520" w:rsidRPr="009F5228" w:rsidRDefault="00AE2520" w:rsidP="009F5228">
            <w:pPr>
              <w:jc w:val="left"/>
              <w:rPr>
                <w:rFonts w:ascii="宋体"/>
                <w:sz w:val="24"/>
                <w:szCs w:val="24"/>
              </w:rPr>
            </w:pPr>
            <w:r w:rsidRPr="009F5228">
              <w:rPr>
                <w:rFonts w:ascii="宋体" w:hAnsi="宋体" w:hint="eastAsia"/>
                <w:sz w:val="24"/>
                <w:szCs w:val="24"/>
              </w:rPr>
              <w:t>□保健食品</w:t>
            </w:r>
          </w:p>
          <w:p w:rsidR="00AE2520" w:rsidRPr="009F5228" w:rsidRDefault="00AE2520" w:rsidP="009F5228">
            <w:pPr>
              <w:jc w:val="left"/>
              <w:rPr>
                <w:rFonts w:ascii="宋体"/>
                <w:sz w:val="24"/>
                <w:szCs w:val="24"/>
              </w:rPr>
            </w:pPr>
            <w:r w:rsidRPr="009F5228">
              <w:rPr>
                <w:rFonts w:ascii="宋体" w:hAnsi="宋体" w:hint="eastAsia"/>
                <w:sz w:val="24"/>
                <w:szCs w:val="24"/>
              </w:rPr>
              <w:t>□特殊医学用途配方食品</w:t>
            </w:r>
          </w:p>
          <w:p w:rsidR="00AE2520" w:rsidRPr="009F5228" w:rsidRDefault="00AE2520" w:rsidP="009F5228">
            <w:pPr>
              <w:jc w:val="left"/>
              <w:rPr>
                <w:rFonts w:ascii="宋体"/>
                <w:sz w:val="24"/>
                <w:szCs w:val="24"/>
              </w:rPr>
            </w:pPr>
            <w:r w:rsidRPr="009F5228">
              <w:rPr>
                <w:rFonts w:ascii="宋体" w:hAnsi="宋体" w:hint="eastAsia"/>
                <w:sz w:val="24"/>
                <w:szCs w:val="24"/>
              </w:rPr>
              <w:t>□婴幼儿配方奶粉</w:t>
            </w:r>
          </w:p>
          <w:p w:rsidR="00AE2520" w:rsidRPr="009F5228" w:rsidRDefault="00AE2520" w:rsidP="009F5228">
            <w:pPr>
              <w:jc w:val="left"/>
              <w:rPr>
                <w:rFonts w:ascii="宋体"/>
                <w:sz w:val="24"/>
                <w:szCs w:val="24"/>
              </w:rPr>
            </w:pPr>
            <w:r w:rsidRPr="009F5228">
              <w:rPr>
                <w:rFonts w:ascii="宋体" w:hAnsi="宋体" w:hint="eastAsia"/>
                <w:sz w:val="24"/>
                <w:szCs w:val="24"/>
              </w:rPr>
              <w:t>□其他婴幼儿配方食品</w:t>
            </w:r>
          </w:p>
        </w:tc>
      </w:tr>
      <w:tr w:rsidR="00AE2520" w:rsidRPr="009F5228" w:rsidTr="00BC39B3">
        <w:trPr>
          <w:trHeight w:val="454"/>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Pr="009F5228" w:rsidRDefault="00AE2520" w:rsidP="009F5228">
            <w:pPr>
              <w:jc w:val="center"/>
              <w:rPr>
                <w:rFonts w:ascii="宋体"/>
                <w:sz w:val="24"/>
                <w:szCs w:val="24"/>
              </w:rPr>
            </w:pPr>
          </w:p>
        </w:tc>
        <w:tc>
          <w:tcPr>
            <w:tcW w:w="2310" w:type="dxa"/>
            <w:gridSpan w:val="3"/>
            <w:vAlign w:val="center"/>
          </w:tcPr>
          <w:p w:rsidR="00AE2520" w:rsidRPr="009F5228" w:rsidRDefault="00AE2520" w:rsidP="009F5228">
            <w:pPr>
              <w:jc w:val="left"/>
              <w:rPr>
                <w:rFonts w:ascii="宋体"/>
                <w:sz w:val="24"/>
                <w:szCs w:val="24"/>
              </w:rPr>
            </w:pPr>
            <w:r w:rsidRPr="009F5228">
              <w:rPr>
                <w:rFonts w:ascii="宋体" w:hAnsi="宋体" w:hint="eastAsia"/>
                <w:sz w:val="24"/>
                <w:szCs w:val="24"/>
              </w:rPr>
              <w:t>□其他类食品销售</w:t>
            </w:r>
          </w:p>
        </w:tc>
        <w:tc>
          <w:tcPr>
            <w:tcW w:w="4637" w:type="dxa"/>
            <w:gridSpan w:val="2"/>
            <w:vAlign w:val="center"/>
          </w:tcPr>
          <w:p w:rsidR="00AE2520" w:rsidRPr="009F5228" w:rsidRDefault="00AE2520" w:rsidP="009F5228">
            <w:pPr>
              <w:jc w:val="left"/>
              <w:rPr>
                <w:rFonts w:ascii="宋体"/>
                <w:sz w:val="24"/>
                <w:szCs w:val="24"/>
              </w:rPr>
            </w:pPr>
          </w:p>
        </w:tc>
      </w:tr>
      <w:tr w:rsidR="00AE2520" w:rsidRPr="009F5228" w:rsidTr="00BC39B3">
        <w:trPr>
          <w:trHeight w:val="454"/>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Pr="009F5228" w:rsidRDefault="00AE2520" w:rsidP="009F5228">
            <w:pPr>
              <w:jc w:val="center"/>
              <w:rPr>
                <w:rFonts w:ascii="宋体"/>
                <w:sz w:val="24"/>
                <w:szCs w:val="24"/>
              </w:rPr>
            </w:pPr>
          </w:p>
        </w:tc>
        <w:tc>
          <w:tcPr>
            <w:tcW w:w="2310" w:type="dxa"/>
            <w:gridSpan w:val="3"/>
            <w:vAlign w:val="center"/>
          </w:tcPr>
          <w:p w:rsidR="00AE2520" w:rsidRPr="009F5228" w:rsidRDefault="00AE2520" w:rsidP="009F5228">
            <w:pPr>
              <w:jc w:val="left"/>
              <w:rPr>
                <w:rFonts w:ascii="宋体"/>
                <w:sz w:val="24"/>
                <w:szCs w:val="24"/>
              </w:rPr>
            </w:pPr>
            <w:r w:rsidRPr="009F5228">
              <w:rPr>
                <w:rFonts w:ascii="宋体" w:hAnsi="宋体" w:hint="eastAsia"/>
                <w:sz w:val="24"/>
                <w:szCs w:val="24"/>
              </w:rPr>
              <w:t>□热食类食品制售</w:t>
            </w:r>
          </w:p>
        </w:tc>
        <w:tc>
          <w:tcPr>
            <w:tcW w:w="4637" w:type="dxa"/>
            <w:gridSpan w:val="2"/>
            <w:vAlign w:val="center"/>
          </w:tcPr>
          <w:p w:rsidR="001908A3" w:rsidRDefault="00AE2520" w:rsidP="00BE1273">
            <w:pPr>
              <w:adjustRightInd w:val="0"/>
              <w:snapToGrid w:val="0"/>
              <w:jc w:val="left"/>
              <w:rPr>
                <w:rFonts w:ascii="宋体" w:hAnsi="宋体"/>
                <w:kern w:val="0"/>
                <w:sz w:val="24"/>
                <w:szCs w:val="32"/>
              </w:rPr>
            </w:pPr>
            <w:r w:rsidRPr="009F5228">
              <w:rPr>
                <w:rFonts w:ascii="宋体" w:hAnsi="宋体" w:hint="eastAsia"/>
                <w:sz w:val="24"/>
                <w:szCs w:val="24"/>
              </w:rPr>
              <w:t>□</w:t>
            </w:r>
            <w:r w:rsidRPr="009F5228">
              <w:rPr>
                <w:rFonts w:ascii="宋体" w:hAnsi="宋体" w:hint="eastAsia"/>
                <w:kern w:val="0"/>
                <w:sz w:val="24"/>
                <w:szCs w:val="32"/>
              </w:rPr>
              <w:t>简单加热</w:t>
            </w:r>
          </w:p>
          <w:p w:rsidR="001908A3" w:rsidRDefault="001908A3" w:rsidP="00BE1273">
            <w:pPr>
              <w:adjustRightInd w:val="0"/>
              <w:snapToGrid w:val="0"/>
              <w:jc w:val="left"/>
              <w:rPr>
                <w:rFonts w:ascii="宋体" w:hAnsi="宋体"/>
                <w:kern w:val="0"/>
                <w:sz w:val="24"/>
                <w:szCs w:val="32"/>
              </w:rPr>
            </w:pPr>
            <w:r>
              <w:rPr>
                <w:rFonts w:ascii="宋体" w:hAnsi="宋体" w:hint="eastAsia"/>
                <w:kern w:val="0"/>
                <w:sz w:val="24"/>
                <w:szCs w:val="32"/>
              </w:rPr>
              <w:t>中央厨房即食食品品种：</w:t>
            </w:r>
          </w:p>
          <w:p w:rsidR="00AE2520" w:rsidRPr="00346329" w:rsidRDefault="00AE2520" w:rsidP="00BE1273">
            <w:pPr>
              <w:adjustRightInd w:val="0"/>
              <w:snapToGrid w:val="0"/>
              <w:jc w:val="left"/>
              <w:rPr>
                <w:rFonts w:ascii="宋体" w:hAnsi="宋体"/>
                <w:kern w:val="0"/>
                <w:sz w:val="24"/>
                <w:szCs w:val="24"/>
              </w:rPr>
            </w:pPr>
          </w:p>
        </w:tc>
      </w:tr>
      <w:tr w:rsidR="00AE2520" w:rsidRPr="009F5228" w:rsidTr="00BC39B3">
        <w:trPr>
          <w:trHeight w:val="454"/>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Pr="009F5228" w:rsidRDefault="00AE2520" w:rsidP="009F5228">
            <w:pPr>
              <w:jc w:val="center"/>
              <w:rPr>
                <w:rFonts w:ascii="宋体"/>
                <w:sz w:val="24"/>
                <w:szCs w:val="24"/>
              </w:rPr>
            </w:pPr>
          </w:p>
        </w:tc>
        <w:tc>
          <w:tcPr>
            <w:tcW w:w="2310" w:type="dxa"/>
            <w:gridSpan w:val="3"/>
            <w:vAlign w:val="center"/>
          </w:tcPr>
          <w:p w:rsidR="00AE2520" w:rsidRPr="009F5228" w:rsidRDefault="00AE2520" w:rsidP="009F5228">
            <w:pPr>
              <w:jc w:val="left"/>
              <w:rPr>
                <w:rFonts w:ascii="宋体"/>
                <w:sz w:val="24"/>
                <w:szCs w:val="24"/>
              </w:rPr>
            </w:pPr>
            <w:r w:rsidRPr="009F5228">
              <w:rPr>
                <w:rFonts w:ascii="宋体" w:hAnsi="宋体" w:hint="eastAsia"/>
                <w:sz w:val="24"/>
                <w:szCs w:val="24"/>
              </w:rPr>
              <w:t>□冷食类食品制售</w:t>
            </w:r>
          </w:p>
        </w:tc>
        <w:tc>
          <w:tcPr>
            <w:tcW w:w="4637" w:type="dxa"/>
            <w:gridSpan w:val="2"/>
            <w:vAlign w:val="center"/>
          </w:tcPr>
          <w:p w:rsidR="00AE2520" w:rsidRDefault="00AE2520" w:rsidP="009F5228">
            <w:pPr>
              <w:jc w:val="left"/>
              <w:rPr>
                <w:rFonts w:ascii="宋体" w:hAnsi="宋体"/>
                <w:kern w:val="0"/>
                <w:sz w:val="24"/>
                <w:szCs w:val="24"/>
              </w:rPr>
            </w:pPr>
            <w:r w:rsidRPr="009F5228">
              <w:rPr>
                <w:rFonts w:ascii="宋体" w:hAnsi="宋体" w:hint="eastAsia"/>
                <w:sz w:val="24"/>
                <w:szCs w:val="24"/>
              </w:rPr>
              <w:t>□</w:t>
            </w:r>
            <w:r w:rsidRPr="009F5228">
              <w:rPr>
                <w:rFonts w:ascii="宋体" w:hAnsi="宋体" w:hint="eastAsia"/>
                <w:kern w:val="0"/>
                <w:sz w:val="24"/>
                <w:szCs w:val="24"/>
              </w:rPr>
              <w:t>生食果蔬</w:t>
            </w:r>
            <w:r>
              <w:rPr>
                <w:rFonts w:ascii="宋体" w:hAnsi="宋体" w:hint="eastAsia"/>
                <w:kern w:val="0"/>
                <w:sz w:val="24"/>
                <w:szCs w:val="24"/>
              </w:rPr>
              <w:t xml:space="preserve">   </w:t>
            </w:r>
            <w:r w:rsidRPr="009F5228">
              <w:rPr>
                <w:rFonts w:ascii="宋体" w:hAnsi="宋体" w:hint="eastAsia"/>
                <w:sz w:val="24"/>
                <w:szCs w:val="24"/>
              </w:rPr>
              <w:t>□</w:t>
            </w:r>
            <w:r>
              <w:rPr>
                <w:rFonts w:ascii="宋体" w:hAnsi="宋体" w:hint="eastAsia"/>
                <w:kern w:val="0"/>
                <w:sz w:val="24"/>
                <w:szCs w:val="24"/>
              </w:rPr>
              <w:t>简单处理</w:t>
            </w:r>
          </w:p>
          <w:p w:rsidR="001908A3" w:rsidRDefault="001908A3" w:rsidP="009F5228">
            <w:pPr>
              <w:jc w:val="left"/>
              <w:rPr>
                <w:rFonts w:ascii="宋体" w:hAnsi="宋体"/>
                <w:kern w:val="0"/>
                <w:sz w:val="24"/>
                <w:szCs w:val="24"/>
              </w:rPr>
            </w:pPr>
            <w:r>
              <w:rPr>
                <w:rFonts w:ascii="宋体" w:hAnsi="宋体" w:hint="eastAsia"/>
                <w:kern w:val="0"/>
                <w:sz w:val="24"/>
                <w:szCs w:val="24"/>
              </w:rPr>
              <w:t>中央厨房即食食品品种：</w:t>
            </w:r>
          </w:p>
          <w:p w:rsidR="001908A3" w:rsidRPr="009F5228" w:rsidRDefault="001908A3" w:rsidP="009F5228">
            <w:pPr>
              <w:jc w:val="left"/>
              <w:rPr>
                <w:rFonts w:ascii="宋体"/>
                <w:sz w:val="24"/>
                <w:szCs w:val="24"/>
              </w:rPr>
            </w:pPr>
          </w:p>
        </w:tc>
      </w:tr>
      <w:tr w:rsidR="00AE2520" w:rsidRPr="009F5228" w:rsidTr="00BC39B3">
        <w:trPr>
          <w:trHeight w:val="454"/>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Pr="009F5228" w:rsidRDefault="00AE2520" w:rsidP="009F5228">
            <w:pPr>
              <w:jc w:val="center"/>
              <w:rPr>
                <w:rFonts w:ascii="宋体"/>
                <w:sz w:val="24"/>
                <w:szCs w:val="24"/>
              </w:rPr>
            </w:pPr>
          </w:p>
        </w:tc>
        <w:tc>
          <w:tcPr>
            <w:tcW w:w="2310" w:type="dxa"/>
            <w:gridSpan w:val="3"/>
            <w:vAlign w:val="center"/>
          </w:tcPr>
          <w:p w:rsidR="00AE2520" w:rsidRPr="009F5228" w:rsidRDefault="00AE2520" w:rsidP="009F5228">
            <w:pPr>
              <w:jc w:val="left"/>
              <w:rPr>
                <w:rFonts w:ascii="宋体"/>
                <w:sz w:val="24"/>
                <w:szCs w:val="24"/>
              </w:rPr>
            </w:pPr>
            <w:r w:rsidRPr="009F5228">
              <w:rPr>
                <w:rFonts w:ascii="宋体" w:hAnsi="宋体" w:hint="eastAsia"/>
                <w:sz w:val="24"/>
                <w:szCs w:val="24"/>
              </w:rPr>
              <w:t>□生食类食品制售</w:t>
            </w:r>
          </w:p>
        </w:tc>
        <w:tc>
          <w:tcPr>
            <w:tcW w:w="4637" w:type="dxa"/>
            <w:gridSpan w:val="2"/>
            <w:vAlign w:val="center"/>
          </w:tcPr>
          <w:p w:rsidR="00AE2520" w:rsidRPr="009F5228" w:rsidRDefault="00AE2520" w:rsidP="009F5228">
            <w:pPr>
              <w:jc w:val="left"/>
              <w:rPr>
                <w:rFonts w:ascii="宋体"/>
                <w:sz w:val="24"/>
                <w:szCs w:val="24"/>
              </w:rPr>
            </w:pPr>
            <w:r w:rsidRPr="009F5228">
              <w:rPr>
                <w:rFonts w:ascii="宋体" w:hAnsi="宋体" w:hint="eastAsia"/>
                <w:sz w:val="24"/>
                <w:szCs w:val="24"/>
              </w:rPr>
              <w:t>□即食生食品</w:t>
            </w:r>
          </w:p>
          <w:p w:rsidR="00AE2520" w:rsidRPr="009F5228" w:rsidRDefault="00AE2520" w:rsidP="009F5228">
            <w:pPr>
              <w:jc w:val="left"/>
              <w:rPr>
                <w:rFonts w:ascii="宋体"/>
                <w:sz w:val="24"/>
                <w:szCs w:val="24"/>
              </w:rPr>
            </w:pPr>
            <w:r w:rsidRPr="009F5228">
              <w:rPr>
                <w:rFonts w:ascii="宋体" w:hAnsi="宋体" w:hint="eastAsia"/>
                <w:sz w:val="24"/>
                <w:szCs w:val="24"/>
              </w:rPr>
              <w:t>限中央厨房</w:t>
            </w:r>
            <w:r>
              <w:rPr>
                <w:rFonts w:ascii="宋体" w:hAnsi="宋体" w:hint="eastAsia"/>
                <w:sz w:val="24"/>
                <w:szCs w:val="24"/>
              </w:rPr>
              <w:t>申请</w:t>
            </w:r>
            <w:r w:rsidRPr="009F5228">
              <w:rPr>
                <w:rFonts w:ascii="宋体" w:hAnsi="宋体" w:hint="eastAsia"/>
                <w:sz w:val="24"/>
                <w:szCs w:val="24"/>
              </w:rPr>
              <w:t>：</w:t>
            </w:r>
          </w:p>
          <w:p w:rsidR="00AE2520" w:rsidRPr="009F5228" w:rsidRDefault="00AE2520" w:rsidP="009F5228">
            <w:pPr>
              <w:ind w:firstLineChars="100" w:firstLine="240"/>
              <w:jc w:val="left"/>
              <w:rPr>
                <w:rFonts w:ascii="宋体"/>
                <w:sz w:val="24"/>
                <w:szCs w:val="24"/>
              </w:rPr>
            </w:pPr>
            <w:r w:rsidRPr="009F5228">
              <w:rPr>
                <w:rFonts w:ascii="宋体" w:hAnsi="宋体" w:hint="eastAsia"/>
                <w:sz w:val="24"/>
                <w:szCs w:val="24"/>
              </w:rPr>
              <w:t>□热加工半成品</w:t>
            </w:r>
            <w:r w:rsidRPr="009F5228">
              <w:rPr>
                <w:rFonts w:ascii="宋体" w:hAnsi="宋体"/>
                <w:sz w:val="24"/>
                <w:szCs w:val="24"/>
              </w:rPr>
              <w:t xml:space="preserve">    </w:t>
            </w:r>
            <w:r w:rsidRPr="009F5228">
              <w:rPr>
                <w:rFonts w:ascii="宋体" w:hAnsi="宋体" w:hint="eastAsia"/>
                <w:sz w:val="24"/>
                <w:szCs w:val="24"/>
              </w:rPr>
              <w:t>□冷加工半成品</w:t>
            </w:r>
          </w:p>
          <w:p w:rsidR="00AE2520" w:rsidRPr="009F5228" w:rsidRDefault="00AE2520" w:rsidP="009F5228">
            <w:pPr>
              <w:ind w:firstLineChars="100" w:firstLine="240"/>
              <w:jc w:val="left"/>
              <w:rPr>
                <w:rFonts w:ascii="宋体"/>
                <w:sz w:val="24"/>
                <w:szCs w:val="24"/>
              </w:rPr>
            </w:pPr>
            <w:r w:rsidRPr="009F5228">
              <w:rPr>
                <w:rFonts w:ascii="宋体" w:hAnsi="宋体" w:hint="eastAsia"/>
                <w:sz w:val="24"/>
                <w:szCs w:val="24"/>
              </w:rPr>
              <w:t>□餐饮原料</w:t>
            </w:r>
          </w:p>
        </w:tc>
      </w:tr>
      <w:tr w:rsidR="00AE2520" w:rsidRPr="009F5228" w:rsidTr="00BC39B3">
        <w:trPr>
          <w:trHeight w:val="454"/>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Pr="009F5228" w:rsidRDefault="00AE2520" w:rsidP="009F5228">
            <w:pPr>
              <w:jc w:val="center"/>
              <w:rPr>
                <w:rFonts w:ascii="宋体"/>
                <w:sz w:val="24"/>
                <w:szCs w:val="24"/>
              </w:rPr>
            </w:pPr>
          </w:p>
        </w:tc>
        <w:tc>
          <w:tcPr>
            <w:tcW w:w="2310" w:type="dxa"/>
            <w:gridSpan w:val="3"/>
            <w:vAlign w:val="center"/>
          </w:tcPr>
          <w:p w:rsidR="00AE2520" w:rsidRPr="009F5228" w:rsidRDefault="00AE2520" w:rsidP="009F5228">
            <w:pPr>
              <w:jc w:val="left"/>
              <w:rPr>
                <w:rFonts w:ascii="宋体"/>
                <w:sz w:val="24"/>
                <w:szCs w:val="24"/>
              </w:rPr>
            </w:pPr>
            <w:r w:rsidRPr="009F5228">
              <w:rPr>
                <w:rFonts w:ascii="宋体" w:hAnsi="宋体" w:hint="eastAsia"/>
                <w:sz w:val="24"/>
                <w:szCs w:val="24"/>
              </w:rPr>
              <w:t>□糕点类食品制售</w:t>
            </w:r>
          </w:p>
        </w:tc>
        <w:tc>
          <w:tcPr>
            <w:tcW w:w="4637" w:type="dxa"/>
            <w:gridSpan w:val="2"/>
            <w:vAlign w:val="center"/>
          </w:tcPr>
          <w:p w:rsidR="00AE2520" w:rsidRDefault="00AE2520" w:rsidP="009F5228">
            <w:pPr>
              <w:widowControl/>
              <w:adjustRightInd w:val="0"/>
              <w:snapToGrid w:val="0"/>
              <w:jc w:val="left"/>
              <w:rPr>
                <w:rFonts w:ascii="宋体" w:hAnsi="宋体"/>
                <w:kern w:val="0"/>
                <w:sz w:val="24"/>
                <w:szCs w:val="24"/>
              </w:rPr>
            </w:pPr>
            <w:r w:rsidRPr="009F5228">
              <w:rPr>
                <w:rFonts w:ascii="宋体" w:hAnsi="宋体" w:hint="eastAsia"/>
                <w:sz w:val="24"/>
                <w:szCs w:val="24"/>
              </w:rPr>
              <w:t>□</w:t>
            </w:r>
            <w:r>
              <w:rPr>
                <w:rFonts w:ascii="宋体" w:hAnsi="宋体" w:hint="eastAsia"/>
                <w:kern w:val="0"/>
                <w:sz w:val="24"/>
                <w:szCs w:val="24"/>
              </w:rPr>
              <w:t>含冷加工操作</w:t>
            </w:r>
            <w:r w:rsidRPr="009F5228">
              <w:rPr>
                <w:rFonts w:ascii="宋体" w:hAnsi="宋体"/>
                <w:kern w:val="0"/>
                <w:sz w:val="24"/>
                <w:szCs w:val="24"/>
              </w:rPr>
              <w:t xml:space="preserve">   </w:t>
            </w:r>
            <w:r w:rsidRPr="009F5228">
              <w:rPr>
                <w:rFonts w:ascii="宋体" w:hAnsi="宋体" w:hint="eastAsia"/>
                <w:sz w:val="24"/>
                <w:szCs w:val="24"/>
              </w:rPr>
              <w:t>□</w:t>
            </w:r>
            <w:r>
              <w:rPr>
                <w:rFonts w:ascii="宋体" w:hAnsi="宋体" w:hint="eastAsia"/>
                <w:kern w:val="0"/>
                <w:sz w:val="24"/>
                <w:szCs w:val="24"/>
              </w:rPr>
              <w:t>不含冷加工操作</w:t>
            </w:r>
          </w:p>
          <w:p w:rsidR="00AE2520" w:rsidRDefault="00AE2520" w:rsidP="009F5228">
            <w:pPr>
              <w:widowControl/>
              <w:adjustRightInd w:val="0"/>
              <w:snapToGrid w:val="0"/>
              <w:jc w:val="left"/>
              <w:rPr>
                <w:rFonts w:ascii="宋体" w:hAnsi="宋体"/>
                <w:kern w:val="0"/>
                <w:sz w:val="24"/>
                <w:szCs w:val="24"/>
              </w:rPr>
            </w:pPr>
            <w:r w:rsidRPr="009F5228">
              <w:rPr>
                <w:rFonts w:ascii="宋体" w:hAnsi="宋体" w:hint="eastAsia"/>
                <w:sz w:val="24"/>
                <w:szCs w:val="24"/>
              </w:rPr>
              <w:t>□</w:t>
            </w:r>
            <w:r>
              <w:rPr>
                <w:rFonts w:ascii="宋体" w:hAnsi="宋体" w:hint="eastAsia"/>
                <w:sz w:val="24"/>
                <w:szCs w:val="24"/>
              </w:rPr>
              <w:t xml:space="preserve">仅冷加工操作   </w:t>
            </w:r>
            <w:r w:rsidRPr="009F5228">
              <w:rPr>
                <w:rFonts w:ascii="宋体" w:hAnsi="宋体" w:hint="eastAsia"/>
                <w:sz w:val="24"/>
                <w:szCs w:val="24"/>
              </w:rPr>
              <w:t>□</w:t>
            </w:r>
            <w:r>
              <w:rPr>
                <w:rFonts w:ascii="宋体" w:hAnsi="宋体" w:hint="eastAsia"/>
                <w:kern w:val="0"/>
                <w:sz w:val="24"/>
                <w:szCs w:val="24"/>
              </w:rPr>
              <w:t>蒸煮类糕点</w:t>
            </w:r>
            <w:r w:rsidRPr="009F5228">
              <w:rPr>
                <w:rFonts w:ascii="宋体" w:hAnsi="宋体"/>
                <w:kern w:val="0"/>
                <w:sz w:val="24"/>
                <w:szCs w:val="24"/>
              </w:rPr>
              <w:t xml:space="preserve">  </w:t>
            </w:r>
          </w:p>
          <w:p w:rsidR="00AE2520" w:rsidRDefault="00AE2520" w:rsidP="00BE1273">
            <w:pPr>
              <w:widowControl/>
              <w:adjustRightInd w:val="0"/>
              <w:snapToGrid w:val="0"/>
              <w:jc w:val="left"/>
              <w:rPr>
                <w:rFonts w:ascii="宋体" w:hAnsi="宋体"/>
                <w:sz w:val="24"/>
                <w:szCs w:val="24"/>
              </w:rPr>
            </w:pPr>
            <w:r w:rsidRPr="009F5228">
              <w:rPr>
                <w:rFonts w:ascii="宋体" w:hAnsi="宋体" w:hint="eastAsia"/>
                <w:sz w:val="24"/>
                <w:szCs w:val="24"/>
              </w:rPr>
              <w:t>□</w:t>
            </w:r>
            <w:r>
              <w:rPr>
                <w:rFonts w:ascii="宋体" w:hAnsi="宋体" w:hint="eastAsia"/>
                <w:sz w:val="24"/>
                <w:szCs w:val="24"/>
              </w:rPr>
              <w:t>简单处理</w:t>
            </w:r>
          </w:p>
          <w:p w:rsidR="001908A3" w:rsidRDefault="001908A3" w:rsidP="00BE1273">
            <w:pPr>
              <w:widowControl/>
              <w:adjustRightInd w:val="0"/>
              <w:snapToGrid w:val="0"/>
              <w:jc w:val="left"/>
              <w:rPr>
                <w:rFonts w:ascii="宋体"/>
                <w:sz w:val="24"/>
                <w:szCs w:val="24"/>
              </w:rPr>
            </w:pPr>
            <w:r>
              <w:rPr>
                <w:rFonts w:ascii="宋体" w:hint="eastAsia"/>
                <w:sz w:val="24"/>
                <w:szCs w:val="24"/>
              </w:rPr>
              <w:t>中央厨房即食食品品种：</w:t>
            </w:r>
          </w:p>
          <w:p w:rsidR="001908A3" w:rsidRPr="001908A3" w:rsidRDefault="001908A3" w:rsidP="00BE1273">
            <w:pPr>
              <w:widowControl/>
              <w:adjustRightInd w:val="0"/>
              <w:snapToGrid w:val="0"/>
              <w:jc w:val="left"/>
              <w:rPr>
                <w:rFonts w:ascii="宋体"/>
                <w:sz w:val="24"/>
                <w:szCs w:val="24"/>
              </w:rPr>
            </w:pPr>
          </w:p>
        </w:tc>
      </w:tr>
      <w:tr w:rsidR="00AE2520" w:rsidRPr="009F5228" w:rsidTr="00BC39B3">
        <w:trPr>
          <w:trHeight w:val="454"/>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Pr="009F5228" w:rsidRDefault="00AE2520" w:rsidP="009F5228">
            <w:pPr>
              <w:jc w:val="center"/>
              <w:rPr>
                <w:rFonts w:ascii="宋体"/>
                <w:sz w:val="24"/>
                <w:szCs w:val="24"/>
              </w:rPr>
            </w:pPr>
          </w:p>
        </w:tc>
        <w:tc>
          <w:tcPr>
            <w:tcW w:w="2310" w:type="dxa"/>
            <w:gridSpan w:val="3"/>
            <w:vAlign w:val="center"/>
          </w:tcPr>
          <w:p w:rsidR="00AE2520" w:rsidRPr="009F5228" w:rsidRDefault="00AE2520" w:rsidP="009F5228">
            <w:pPr>
              <w:jc w:val="left"/>
              <w:rPr>
                <w:rFonts w:ascii="宋体"/>
                <w:sz w:val="24"/>
                <w:szCs w:val="24"/>
              </w:rPr>
            </w:pPr>
            <w:r w:rsidRPr="009F5228">
              <w:rPr>
                <w:rFonts w:ascii="宋体" w:hAnsi="宋体" w:hint="eastAsia"/>
                <w:sz w:val="24"/>
                <w:szCs w:val="24"/>
              </w:rPr>
              <w:t>□自制饮品制售</w:t>
            </w:r>
          </w:p>
        </w:tc>
        <w:tc>
          <w:tcPr>
            <w:tcW w:w="4637" w:type="dxa"/>
            <w:gridSpan w:val="2"/>
            <w:vAlign w:val="center"/>
          </w:tcPr>
          <w:p w:rsidR="002F40DF" w:rsidRDefault="002F40DF" w:rsidP="002F40DF">
            <w:pPr>
              <w:widowControl/>
              <w:adjustRightInd w:val="0"/>
              <w:snapToGrid w:val="0"/>
              <w:jc w:val="left"/>
              <w:rPr>
                <w:rFonts w:ascii="宋体"/>
                <w:sz w:val="24"/>
                <w:szCs w:val="24"/>
              </w:rPr>
            </w:pPr>
            <w:r>
              <w:rPr>
                <w:rFonts w:ascii="宋体" w:hint="eastAsia"/>
                <w:sz w:val="24"/>
                <w:szCs w:val="24"/>
              </w:rPr>
              <w:t>中央厨房即食食品品种：</w:t>
            </w:r>
          </w:p>
          <w:p w:rsidR="00AE2520" w:rsidRPr="009F5228" w:rsidRDefault="00AE2520" w:rsidP="009F5228">
            <w:pPr>
              <w:widowControl/>
              <w:adjustRightInd w:val="0"/>
              <w:snapToGrid w:val="0"/>
              <w:jc w:val="left"/>
              <w:rPr>
                <w:rFonts w:ascii="宋体"/>
                <w:sz w:val="24"/>
                <w:szCs w:val="24"/>
              </w:rPr>
            </w:pPr>
          </w:p>
        </w:tc>
      </w:tr>
      <w:tr w:rsidR="00AE2520" w:rsidRPr="009F5228" w:rsidTr="00BC39B3">
        <w:trPr>
          <w:trHeight w:val="454"/>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Pr="009F5228" w:rsidRDefault="00AE2520" w:rsidP="009F5228">
            <w:pPr>
              <w:jc w:val="center"/>
              <w:rPr>
                <w:rFonts w:ascii="宋体"/>
                <w:sz w:val="24"/>
                <w:szCs w:val="24"/>
              </w:rPr>
            </w:pPr>
          </w:p>
        </w:tc>
        <w:tc>
          <w:tcPr>
            <w:tcW w:w="2310" w:type="dxa"/>
            <w:gridSpan w:val="3"/>
            <w:vAlign w:val="center"/>
          </w:tcPr>
          <w:p w:rsidR="00AE2520" w:rsidRPr="009F5228" w:rsidRDefault="00AE2520" w:rsidP="009F5228">
            <w:pPr>
              <w:jc w:val="left"/>
              <w:rPr>
                <w:rFonts w:ascii="宋体"/>
                <w:sz w:val="24"/>
                <w:szCs w:val="24"/>
              </w:rPr>
            </w:pPr>
            <w:r w:rsidRPr="009F5228">
              <w:rPr>
                <w:rFonts w:ascii="宋体" w:hAnsi="宋体" w:hint="eastAsia"/>
                <w:sz w:val="24"/>
                <w:szCs w:val="24"/>
              </w:rPr>
              <w:t>□其他类食品制售</w:t>
            </w:r>
          </w:p>
        </w:tc>
        <w:tc>
          <w:tcPr>
            <w:tcW w:w="4637" w:type="dxa"/>
            <w:gridSpan w:val="2"/>
            <w:vAlign w:val="center"/>
          </w:tcPr>
          <w:p w:rsidR="00AE2520" w:rsidRPr="009F5228" w:rsidRDefault="00AE2520" w:rsidP="009F5228">
            <w:pPr>
              <w:jc w:val="left"/>
              <w:rPr>
                <w:rFonts w:ascii="宋体"/>
                <w:sz w:val="24"/>
                <w:szCs w:val="24"/>
              </w:rPr>
            </w:pPr>
          </w:p>
        </w:tc>
      </w:tr>
      <w:tr w:rsidR="00AE2520" w:rsidRPr="009F5228" w:rsidTr="00BC39B3">
        <w:trPr>
          <w:trHeight w:val="454"/>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restart"/>
            <w:vAlign w:val="center"/>
          </w:tcPr>
          <w:p w:rsidR="00952DA8" w:rsidRDefault="00AE2520" w:rsidP="009F5228">
            <w:pPr>
              <w:jc w:val="center"/>
              <w:rPr>
                <w:rFonts w:ascii="宋体"/>
                <w:sz w:val="24"/>
                <w:szCs w:val="24"/>
              </w:rPr>
            </w:pPr>
            <w:r>
              <w:rPr>
                <w:rFonts w:ascii="宋体" w:hint="eastAsia"/>
                <w:sz w:val="24"/>
                <w:szCs w:val="24"/>
              </w:rPr>
              <w:t>现制</w:t>
            </w:r>
          </w:p>
          <w:p w:rsidR="00AE2520" w:rsidRPr="009F5228" w:rsidRDefault="00AE2520" w:rsidP="009F5228">
            <w:pPr>
              <w:jc w:val="center"/>
              <w:rPr>
                <w:rFonts w:ascii="宋体"/>
                <w:sz w:val="24"/>
                <w:szCs w:val="24"/>
              </w:rPr>
            </w:pPr>
            <w:r>
              <w:rPr>
                <w:rFonts w:ascii="宋体" w:hint="eastAsia"/>
                <w:sz w:val="24"/>
                <w:szCs w:val="24"/>
              </w:rPr>
              <w:t>现售</w:t>
            </w:r>
          </w:p>
        </w:tc>
        <w:tc>
          <w:tcPr>
            <w:tcW w:w="2310" w:type="dxa"/>
            <w:gridSpan w:val="3"/>
            <w:vMerge w:val="restart"/>
            <w:vAlign w:val="center"/>
          </w:tcPr>
          <w:p w:rsidR="00AE2520" w:rsidRPr="009F5228" w:rsidRDefault="00AE2520" w:rsidP="009F5228">
            <w:pPr>
              <w:jc w:val="left"/>
              <w:rPr>
                <w:rFonts w:ascii="宋体" w:hAnsi="宋体"/>
                <w:sz w:val="24"/>
                <w:szCs w:val="24"/>
              </w:rPr>
            </w:pPr>
            <w:r>
              <w:rPr>
                <w:rFonts w:ascii="宋体" w:hAnsi="宋体" w:hint="eastAsia"/>
                <w:sz w:val="24"/>
                <w:szCs w:val="24"/>
              </w:rPr>
              <w:t>热食类食品制售</w:t>
            </w:r>
          </w:p>
        </w:tc>
        <w:tc>
          <w:tcPr>
            <w:tcW w:w="4637" w:type="dxa"/>
            <w:gridSpan w:val="2"/>
            <w:vAlign w:val="center"/>
          </w:tcPr>
          <w:p w:rsidR="00AE2520" w:rsidRPr="00AE2520" w:rsidRDefault="00AE2520" w:rsidP="00EF48CF">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限食品销售申请：□简单加热</w:t>
            </w:r>
          </w:p>
        </w:tc>
      </w:tr>
      <w:tr w:rsidR="00AE2520" w:rsidRPr="009F5228" w:rsidTr="00BC39B3">
        <w:trPr>
          <w:trHeight w:val="454"/>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Default="00AE2520" w:rsidP="009F5228">
            <w:pPr>
              <w:jc w:val="center"/>
              <w:rPr>
                <w:rFonts w:ascii="宋体"/>
                <w:sz w:val="24"/>
                <w:szCs w:val="24"/>
              </w:rPr>
            </w:pPr>
          </w:p>
        </w:tc>
        <w:tc>
          <w:tcPr>
            <w:tcW w:w="2310" w:type="dxa"/>
            <w:gridSpan w:val="3"/>
            <w:vMerge/>
            <w:vAlign w:val="center"/>
          </w:tcPr>
          <w:p w:rsidR="00AE2520" w:rsidRDefault="00AE2520" w:rsidP="009F5228">
            <w:pPr>
              <w:jc w:val="left"/>
              <w:rPr>
                <w:rFonts w:ascii="宋体" w:hAnsi="宋体"/>
                <w:sz w:val="24"/>
                <w:szCs w:val="24"/>
              </w:rPr>
            </w:pPr>
          </w:p>
        </w:tc>
        <w:tc>
          <w:tcPr>
            <w:tcW w:w="4637" w:type="dxa"/>
            <w:gridSpan w:val="2"/>
            <w:vAlign w:val="center"/>
          </w:tcPr>
          <w:p w:rsidR="00AE2520" w:rsidRPr="00AE2520" w:rsidRDefault="00AE2520" w:rsidP="009F5228">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限餐饮服务申请：</w:t>
            </w:r>
          </w:p>
          <w:p w:rsidR="00AE2520" w:rsidRPr="00AE2520" w:rsidRDefault="00AE2520" w:rsidP="00EF48CF">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w:t>
            </w:r>
            <w:r w:rsidRPr="00AE2520">
              <w:rPr>
                <w:rFonts w:asciiTheme="minorEastAsia" w:eastAsiaTheme="minorEastAsia" w:hAnsiTheme="minorEastAsia"/>
                <w:sz w:val="24"/>
                <w:szCs w:val="24"/>
              </w:rPr>
              <w:t>熟肉动物性水产品</w:t>
            </w:r>
            <w:r w:rsidRPr="00AE2520">
              <w:rPr>
                <w:rFonts w:asciiTheme="minorEastAsia" w:eastAsiaTheme="minorEastAsia" w:hAnsiTheme="minorEastAsia" w:hint="eastAsia"/>
                <w:sz w:val="24"/>
                <w:szCs w:val="24"/>
              </w:rPr>
              <w:t xml:space="preserve">  □</w:t>
            </w:r>
            <w:r w:rsidRPr="00AE2520">
              <w:rPr>
                <w:rFonts w:asciiTheme="minorEastAsia" w:eastAsiaTheme="minorEastAsia" w:hAnsiTheme="minorEastAsia"/>
                <w:sz w:val="24"/>
                <w:szCs w:val="24"/>
              </w:rPr>
              <w:t>熟制藻类</w:t>
            </w:r>
          </w:p>
          <w:p w:rsidR="00AE2520" w:rsidRPr="00AE2520" w:rsidRDefault="00AE2520" w:rsidP="00EF48CF">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w:t>
            </w:r>
            <w:r w:rsidRPr="00AE2520">
              <w:rPr>
                <w:rFonts w:asciiTheme="minorEastAsia" w:eastAsiaTheme="minorEastAsia" w:hAnsiTheme="minorEastAsia"/>
                <w:sz w:val="24"/>
                <w:szCs w:val="24"/>
              </w:rPr>
              <w:t>熟制非发酵豆制品</w:t>
            </w:r>
            <w:r w:rsidRPr="00AE2520">
              <w:rPr>
                <w:rFonts w:asciiTheme="minorEastAsia" w:eastAsiaTheme="minorEastAsia" w:hAnsiTheme="minorEastAsia" w:hint="eastAsia"/>
                <w:sz w:val="24"/>
                <w:szCs w:val="24"/>
              </w:rPr>
              <w:t xml:space="preserve">  </w:t>
            </w:r>
          </w:p>
        </w:tc>
      </w:tr>
      <w:tr w:rsidR="00AE2520" w:rsidRPr="009F5228" w:rsidTr="00DB59CC">
        <w:trPr>
          <w:trHeight w:val="726"/>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Default="00AE2520" w:rsidP="009F5228">
            <w:pPr>
              <w:jc w:val="center"/>
              <w:rPr>
                <w:rFonts w:ascii="宋体"/>
                <w:sz w:val="24"/>
                <w:szCs w:val="24"/>
              </w:rPr>
            </w:pPr>
          </w:p>
        </w:tc>
        <w:tc>
          <w:tcPr>
            <w:tcW w:w="2310" w:type="dxa"/>
            <w:gridSpan w:val="3"/>
            <w:vMerge/>
            <w:tcBorders>
              <w:bottom w:val="single" w:sz="4" w:space="0" w:color="auto"/>
            </w:tcBorders>
            <w:vAlign w:val="center"/>
          </w:tcPr>
          <w:p w:rsidR="00AE2520" w:rsidRDefault="00AE2520" w:rsidP="009F5228">
            <w:pPr>
              <w:jc w:val="left"/>
              <w:rPr>
                <w:rFonts w:ascii="宋体" w:hAnsi="宋体"/>
                <w:sz w:val="24"/>
                <w:szCs w:val="24"/>
              </w:rPr>
            </w:pPr>
          </w:p>
        </w:tc>
        <w:tc>
          <w:tcPr>
            <w:tcW w:w="4637" w:type="dxa"/>
            <w:gridSpan w:val="2"/>
            <w:tcBorders>
              <w:bottom w:val="single" w:sz="4" w:space="0" w:color="auto"/>
            </w:tcBorders>
            <w:vAlign w:val="center"/>
          </w:tcPr>
          <w:p w:rsidR="00AE2520" w:rsidRPr="00AE2520" w:rsidRDefault="00AE2520" w:rsidP="00EF48CF">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食品销售、餐饮服务均可申请：</w:t>
            </w:r>
          </w:p>
          <w:p w:rsidR="00AE2520" w:rsidRPr="00AE2520" w:rsidRDefault="00AE2520" w:rsidP="00EF48CF">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w:t>
            </w:r>
            <w:r w:rsidRPr="00AE2520">
              <w:rPr>
                <w:rFonts w:asciiTheme="minorEastAsia" w:eastAsiaTheme="minorEastAsia" w:hAnsiTheme="minorEastAsia"/>
                <w:sz w:val="24"/>
                <w:szCs w:val="24"/>
              </w:rPr>
              <w:t>熟肉制品</w:t>
            </w:r>
            <w:r w:rsidR="00002CD7">
              <w:rPr>
                <w:rFonts w:asciiTheme="minorEastAsia" w:eastAsiaTheme="minorEastAsia" w:hAnsiTheme="minorEastAsia" w:hint="eastAsia"/>
                <w:sz w:val="24"/>
                <w:szCs w:val="24"/>
              </w:rPr>
              <w:t xml:space="preserve">  </w:t>
            </w:r>
            <w:r w:rsidRPr="00AE2520">
              <w:rPr>
                <w:rFonts w:asciiTheme="minorEastAsia" w:eastAsiaTheme="minorEastAsia" w:hAnsiTheme="minorEastAsia" w:hint="eastAsia"/>
                <w:sz w:val="24"/>
                <w:szCs w:val="24"/>
              </w:rPr>
              <w:t>□</w:t>
            </w:r>
            <w:r w:rsidRPr="00AE2520">
              <w:rPr>
                <w:rFonts w:asciiTheme="minorEastAsia" w:eastAsiaTheme="minorEastAsia" w:hAnsiTheme="minorEastAsia"/>
                <w:sz w:val="24"/>
                <w:szCs w:val="24"/>
              </w:rPr>
              <w:t>熟制坚果、籽类、豆类</w:t>
            </w:r>
          </w:p>
        </w:tc>
      </w:tr>
      <w:tr w:rsidR="00AE2520" w:rsidRPr="009F5228" w:rsidTr="00DB59CC">
        <w:trPr>
          <w:trHeight w:val="934"/>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Default="00AE2520" w:rsidP="009F5228">
            <w:pPr>
              <w:jc w:val="center"/>
              <w:rPr>
                <w:rFonts w:ascii="宋体"/>
                <w:sz w:val="24"/>
                <w:szCs w:val="24"/>
              </w:rPr>
            </w:pPr>
          </w:p>
        </w:tc>
        <w:tc>
          <w:tcPr>
            <w:tcW w:w="2310" w:type="dxa"/>
            <w:gridSpan w:val="3"/>
            <w:tcBorders>
              <w:bottom w:val="single" w:sz="4" w:space="0" w:color="auto"/>
            </w:tcBorders>
            <w:vAlign w:val="center"/>
          </w:tcPr>
          <w:p w:rsidR="00AE2520" w:rsidRDefault="00AE2520" w:rsidP="009F5228">
            <w:pPr>
              <w:jc w:val="left"/>
              <w:rPr>
                <w:rFonts w:ascii="宋体" w:hAnsi="宋体"/>
                <w:sz w:val="24"/>
                <w:szCs w:val="24"/>
              </w:rPr>
            </w:pPr>
            <w:r>
              <w:rPr>
                <w:rFonts w:ascii="宋体" w:hAnsi="宋体" w:hint="eastAsia"/>
                <w:sz w:val="24"/>
                <w:szCs w:val="24"/>
              </w:rPr>
              <w:t>生食类食品制售</w:t>
            </w:r>
          </w:p>
        </w:tc>
        <w:tc>
          <w:tcPr>
            <w:tcW w:w="4637" w:type="dxa"/>
            <w:gridSpan w:val="2"/>
            <w:tcBorders>
              <w:bottom w:val="single" w:sz="4" w:space="0" w:color="auto"/>
            </w:tcBorders>
            <w:vAlign w:val="center"/>
          </w:tcPr>
          <w:p w:rsidR="00AE2520" w:rsidRPr="00AE2520" w:rsidRDefault="00AE2520" w:rsidP="009F5228">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限</w:t>
            </w:r>
            <w:r w:rsidR="00EB7EFE">
              <w:rPr>
                <w:rFonts w:asciiTheme="minorEastAsia" w:eastAsiaTheme="minorEastAsia" w:hAnsiTheme="minorEastAsia" w:hint="eastAsia"/>
                <w:sz w:val="24"/>
                <w:szCs w:val="24"/>
              </w:rPr>
              <w:t>市场内</w:t>
            </w:r>
            <w:r w:rsidRPr="00AE2520">
              <w:rPr>
                <w:rFonts w:asciiTheme="minorEastAsia" w:eastAsiaTheme="minorEastAsia" w:hAnsiTheme="minorEastAsia" w:hint="eastAsia"/>
                <w:sz w:val="24"/>
                <w:szCs w:val="24"/>
              </w:rPr>
              <w:t>食品销售申请：</w:t>
            </w:r>
          </w:p>
          <w:p w:rsidR="00AE2520" w:rsidRPr="00AE2520" w:rsidRDefault="00AE2520" w:rsidP="00EF48CF">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w:t>
            </w:r>
            <w:r w:rsidRPr="00AE2520">
              <w:rPr>
                <w:rFonts w:asciiTheme="minorEastAsia" w:eastAsiaTheme="minorEastAsia" w:hAnsiTheme="minorEastAsia"/>
                <w:sz w:val="24"/>
                <w:szCs w:val="24"/>
              </w:rPr>
              <w:t>非即食米面及米面制品</w:t>
            </w:r>
          </w:p>
          <w:p w:rsidR="00AE2520" w:rsidRPr="00AE2520" w:rsidRDefault="00AE2520" w:rsidP="00EF48CF">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w:t>
            </w:r>
            <w:r w:rsidRPr="00AE2520">
              <w:rPr>
                <w:rFonts w:asciiTheme="minorEastAsia" w:eastAsiaTheme="minorEastAsia" w:hAnsiTheme="minorEastAsia"/>
                <w:sz w:val="24"/>
                <w:szCs w:val="24"/>
              </w:rPr>
              <w:t>非即食肉制品（不含咸肉、灌肠）</w:t>
            </w:r>
          </w:p>
        </w:tc>
      </w:tr>
      <w:tr w:rsidR="00AE2520" w:rsidRPr="009F5228" w:rsidTr="00DB59CC">
        <w:trPr>
          <w:trHeight w:val="934"/>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Default="00AE2520" w:rsidP="009F5228">
            <w:pPr>
              <w:jc w:val="center"/>
              <w:rPr>
                <w:rFonts w:ascii="宋体"/>
                <w:sz w:val="24"/>
                <w:szCs w:val="24"/>
              </w:rPr>
            </w:pPr>
          </w:p>
        </w:tc>
        <w:tc>
          <w:tcPr>
            <w:tcW w:w="2310" w:type="dxa"/>
            <w:gridSpan w:val="3"/>
            <w:vMerge w:val="restart"/>
            <w:tcBorders>
              <w:bottom w:val="single" w:sz="4" w:space="0" w:color="auto"/>
            </w:tcBorders>
            <w:vAlign w:val="center"/>
          </w:tcPr>
          <w:p w:rsidR="00AE2520" w:rsidRPr="00EF48CF" w:rsidRDefault="00AE2520" w:rsidP="009F5228">
            <w:pPr>
              <w:jc w:val="left"/>
              <w:rPr>
                <w:rFonts w:ascii="宋体" w:hAnsi="宋体"/>
                <w:sz w:val="24"/>
                <w:szCs w:val="24"/>
              </w:rPr>
            </w:pPr>
            <w:r>
              <w:rPr>
                <w:rFonts w:ascii="宋体" w:hAnsi="宋体" w:hint="eastAsia"/>
                <w:sz w:val="24"/>
                <w:szCs w:val="24"/>
              </w:rPr>
              <w:t>糕点类食品制售</w:t>
            </w:r>
          </w:p>
        </w:tc>
        <w:tc>
          <w:tcPr>
            <w:tcW w:w="4637" w:type="dxa"/>
            <w:gridSpan w:val="2"/>
            <w:tcBorders>
              <w:bottom w:val="single" w:sz="4" w:space="0" w:color="auto"/>
            </w:tcBorders>
            <w:vAlign w:val="center"/>
          </w:tcPr>
          <w:p w:rsidR="00AE2520" w:rsidRPr="00AE2520" w:rsidRDefault="00AE2520" w:rsidP="009F5228">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限食品销售申请：</w:t>
            </w:r>
          </w:p>
          <w:p w:rsidR="00AE2520" w:rsidRPr="00AE2520" w:rsidRDefault="00AE2520" w:rsidP="00EF48CF">
            <w:pPr>
              <w:jc w:val="left"/>
              <w:rPr>
                <w:rFonts w:asciiTheme="minorEastAsia" w:eastAsiaTheme="minorEastAsia" w:hAnsiTheme="minorEastAsia"/>
                <w:sz w:val="24"/>
              </w:rPr>
            </w:pPr>
            <w:r w:rsidRPr="00AE2520">
              <w:rPr>
                <w:rFonts w:asciiTheme="minorEastAsia" w:eastAsiaTheme="minorEastAsia" w:hAnsiTheme="minorEastAsia" w:hint="eastAsia"/>
                <w:sz w:val="24"/>
                <w:szCs w:val="24"/>
              </w:rPr>
              <w:t>□</w:t>
            </w:r>
            <w:r w:rsidRPr="00AE2520">
              <w:rPr>
                <w:rFonts w:asciiTheme="minorEastAsia" w:eastAsiaTheme="minorEastAsia" w:hAnsiTheme="minorEastAsia"/>
                <w:sz w:val="24"/>
              </w:rPr>
              <w:t>中式干点</w:t>
            </w:r>
            <w:r w:rsidRPr="00AE2520">
              <w:rPr>
                <w:rFonts w:asciiTheme="minorEastAsia" w:eastAsiaTheme="minorEastAsia" w:hAnsiTheme="minorEastAsia" w:hint="eastAsia"/>
                <w:sz w:val="24"/>
              </w:rPr>
              <w:t>（</w:t>
            </w:r>
            <w:r w:rsidRPr="00AE2520">
              <w:rPr>
                <w:rFonts w:asciiTheme="minorEastAsia" w:eastAsiaTheme="minorEastAsia" w:hAnsiTheme="minorEastAsia"/>
                <w:sz w:val="24"/>
              </w:rPr>
              <w:t>含馅）</w:t>
            </w:r>
            <w:r w:rsidRPr="00AE2520">
              <w:rPr>
                <w:rFonts w:asciiTheme="minorEastAsia" w:eastAsiaTheme="minorEastAsia" w:hAnsiTheme="minorEastAsia" w:hint="eastAsia"/>
                <w:sz w:val="24"/>
              </w:rPr>
              <w:t xml:space="preserve"> </w:t>
            </w:r>
            <w:r w:rsidRPr="00AE2520">
              <w:rPr>
                <w:rFonts w:asciiTheme="minorEastAsia" w:eastAsiaTheme="minorEastAsia" w:hAnsiTheme="minorEastAsia" w:hint="eastAsia"/>
                <w:sz w:val="24"/>
                <w:szCs w:val="24"/>
              </w:rPr>
              <w:t>□</w:t>
            </w:r>
            <w:r w:rsidRPr="00AE2520">
              <w:rPr>
                <w:rFonts w:asciiTheme="minorEastAsia" w:eastAsiaTheme="minorEastAsia" w:hAnsiTheme="minorEastAsia"/>
                <w:sz w:val="24"/>
              </w:rPr>
              <w:t>中式干点（不含馅）</w:t>
            </w:r>
          </w:p>
          <w:p w:rsidR="00AE2520" w:rsidRPr="00AE2520" w:rsidRDefault="00AE2520" w:rsidP="00AE2520">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w:t>
            </w:r>
            <w:r w:rsidRPr="00AE2520">
              <w:rPr>
                <w:rFonts w:asciiTheme="minorEastAsia" w:eastAsiaTheme="minorEastAsia" w:hAnsiTheme="minorEastAsia"/>
                <w:sz w:val="24"/>
              </w:rPr>
              <w:t>寿司（不含生食类）</w:t>
            </w:r>
          </w:p>
        </w:tc>
      </w:tr>
      <w:tr w:rsidR="00AE2520" w:rsidRPr="009F5228" w:rsidTr="00BC39B3">
        <w:trPr>
          <w:trHeight w:val="454"/>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Default="00AE2520" w:rsidP="009F5228">
            <w:pPr>
              <w:jc w:val="center"/>
              <w:rPr>
                <w:rFonts w:ascii="宋体"/>
                <w:sz w:val="24"/>
                <w:szCs w:val="24"/>
              </w:rPr>
            </w:pPr>
          </w:p>
        </w:tc>
        <w:tc>
          <w:tcPr>
            <w:tcW w:w="2310" w:type="dxa"/>
            <w:gridSpan w:val="3"/>
            <w:vMerge/>
            <w:vAlign w:val="center"/>
          </w:tcPr>
          <w:p w:rsidR="00AE2520" w:rsidRDefault="00AE2520" w:rsidP="009F5228">
            <w:pPr>
              <w:jc w:val="left"/>
              <w:rPr>
                <w:rFonts w:ascii="宋体" w:hAnsi="宋体"/>
                <w:sz w:val="24"/>
                <w:szCs w:val="24"/>
              </w:rPr>
            </w:pPr>
          </w:p>
        </w:tc>
        <w:tc>
          <w:tcPr>
            <w:tcW w:w="4637" w:type="dxa"/>
            <w:gridSpan w:val="2"/>
            <w:vAlign w:val="center"/>
          </w:tcPr>
          <w:p w:rsidR="00AE2520" w:rsidRPr="00AE2520" w:rsidRDefault="00AE2520" w:rsidP="00AE2520">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限餐饮服务申请：</w:t>
            </w:r>
          </w:p>
          <w:p w:rsidR="00AE2520" w:rsidRPr="00AE2520" w:rsidRDefault="00AE2520" w:rsidP="00AE2520">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w:t>
            </w:r>
            <w:r w:rsidRPr="00AE2520">
              <w:rPr>
                <w:rFonts w:asciiTheme="minorEastAsia" w:eastAsiaTheme="minorEastAsia" w:hAnsiTheme="minorEastAsia"/>
                <w:sz w:val="24"/>
                <w:szCs w:val="24"/>
              </w:rPr>
              <w:t>蒸煮类糕点</w:t>
            </w:r>
            <w:r w:rsidRPr="00AE2520">
              <w:rPr>
                <w:rFonts w:asciiTheme="minorEastAsia" w:eastAsiaTheme="minorEastAsia" w:hAnsiTheme="minorEastAsia" w:hint="eastAsia"/>
                <w:sz w:val="24"/>
                <w:szCs w:val="24"/>
              </w:rPr>
              <w:t xml:space="preserve">  □</w:t>
            </w:r>
            <w:r w:rsidRPr="00AE2520">
              <w:rPr>
                <w:rFonts w:asciiTheme="minorEastAsia" w:eastAsiaTheme="minorEastAsia" w:hAnsiTheme="minorEastAsia"/>
                <w:sz w:val="24"/>
              </w:rPr>
              <w:t>糖果、巧克力制品</w:t>
            </w:r>
          </w:p>
        </w:tc>
      </w:tr>
      <w:tr w:rsidR="00AE2520" w:rsidRPr="009F5228" w:rsidTr="00DB59CC">
        <w:trPr>
          <w:trHeight w:val="999"/>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Default="00AE2520" w:rsidP="009F5228">
            <w:pPr>
              <w:jc w:val="center"/>
              <w:rPr>
                <w:rFonts w:ascii="宋体"/>
                <w:sz w:val="24"/>
                <w:szCs w:val="24"/>
              </w:rPr>
            </w:pPr>
          </w:p>
        </w:tc>
        <w:tc>
          <w:tcPr>
            <w:tcW w:w="2310" w:type="dxa"/>
            <w:gridSpan w:val="3"/>
            <w:vMerge/>
            <w:tcBorders>
              <w:bottom w:val="single" w:sz="4" w:space="0" w:color="auto"/>
            </w:tcBorders>
            <w:vAlign w:val="center"/>
          </w:tcPr>
          <w:p w:rsidR="00AE2520" w:rsidRPr="00EF48CF" w:rsidRDefault="00AE2520" w:rsidP="009F5228">
            <w:pPr>
              <w:jc w:val="left"/>
              <w:rPr>
                <w:rFonts w:ascii="宋体" w:hAnsi="宋体"/>
                <w:sz w:val="24"/>
                <w:szCs w:val="24"/>
              </w:rPr>
            </w:pPr>
          </w:p>
        </w:tc>
        <w:tc>
          <w:tcPr>
            <w:tcW w:w="4637" w:type="dxa"/>
            <w:gridSpan w:val="2"/>
            <w:tcBorders>
              <w:bottom w:val="single" w:sz="4" w:space="0" w:color="auto"/>
            </w:tcBorders>
            <w:vAlign w:val="center"/>
          </w:tcPr>
          <w:p w:rsidR="00AE2520" w:rsidRPr="00AE2520" w:rsidRDefault="00AE2520" w:rsidP="00AE2520">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食品销售、餐饮服务均可申请：</w:t>
            </w:r>
          </w:p>
          <w:p w:rsidR="00AE2520" w:rsidRPr="00AE2520" w:rsidRDefault="00AE2520" w:rsidP="00AE2520">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w:t>
            </w:r>
            <w:r w:rsidRPr="00AE2520">
              <w:rPr>
                <w:rFonts w:asciiTheme="minorEastAsia" w:eastAsiaTheme="minorEastAsia" w:hAnsiTheme="minorEastAsia"/>
                <w:sz w:val="24"/>
                <w:szCs w:val="24"/>
              </w:rPr>
              <w:t>含冷加工操作</w:t>
            </w:r>
            <w:r w:rsidRPr="00AE2520">
              <w:rPr>
                <w:rFonts w:asciiTheme="minorEastAsia" w:eastAsiaTheme="minorEastAsia" w:hAnsiTheme="minorEastAsia" w:hint="eastAsia"/>
                <w:sz w:val="24"/>
                <w:szCs w:val="24"/>
              </w:rPr>
              <w:t xml:space="preserve">   □</w:t>
            </w:r>
            <w:r w:rsidRPr="00AE2520">
              <w:rPr>
                <w:rFonts w:asciiTheme="minorEastAsia" w:eastAsiaTheme="minorEastAsia" w:hAnsiTheme="minorEastAsia"/>
                <w:sz w:val="24"/>
                <w:szCs w:val="24"/>
              </w:rPr>
              <w:t>不含冷加工操作</w:t>
            </w:r>
          </w:p>
          <w:p w:rsidR="00AE2520" w:rsidRPr="00AE2520" w:rsidRDefault="00AE2520" w:rsidP="00AE2520">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□仅</w:t>
            </w:r>
            <w:r w:rsidRPr="00AE2520">
              <w:rPr>
                <w:rFonts w:asciiTheme="minorEastAsia" w:eastAsiaTheme="minorEastAsia" w:hAnsiTheme="minorEastAsia"/>
                <w:sz w:val="24"/>
                <w:szCs w:val="24"/>
              </w:rPr>
              <w:t>冷加工操作</w:t>
            </w:r>
          </w:p>
        </w:tc>
      </w:tr>
      <w:tr w:rsidR="00AE2520" w:rsidRPr="009F5228" w:rsidTr="00BC39B3">
        <w:trPr>
          <w:trHeight w:val="454"/>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Default="00AE2520" w:rsidP="009F5228">
            <w:pPr>
              <w:jc w:val="center"/>
              <w:rPr>
                <w:rFonts w:ascii="宋体"/>
                <w:sz w:val="24"/>
                <w:szCs w:val="24"/>
              </w:rPr>
            </w:pPr>
          </w:p>
        </w:tc>
        <w:tc>
          <w:tcPr>
            <w:tcW w:w="2310" w:type="dxa"/>
            <w:gridSpan w:val="3"/>
            <w:vMerge w:val="restart"/>
            <w:vAlign w:val="center"/>
          </w:tcPr>
          <w:p w:rsidR="00AE2520" w:rsidRPr="00EF48CF" w:rsidRDefault="00AE2520" w:rsidP="009F5228">
            <w:pPr>
              <w:jc w:val="left"/>
              <w:rPr>
                <w:rFonts w:ascii="宋体" w:hAnsi="宋体"/>
                <w:sz w:val="24"/>
                <w:szCs w:val="24"/>
              </w:rPr>
            </w:pPr>
            <w:r>
              <w:rPr>
                <w:rFonts w:ascii="宋体" w:hAnsi="宋体" w:hint="eastAsia"/>
                <w:sz w:val="24"/>
                <w:szCs w:val="24"/>
              </w:rPr>
              <w:t>自制饮品制售</w:t>
            </w:r>
          </w:p>
        </w:tc>
        <w:tc>
          <w:tcPr>
            <w:tcW w:w="4637" w:type="dxa"/>
            <w:gridSpan w:val="2"/>
            <w:vAlign w:val="center"/>
          </w:tcPr>
          <w:p w:rsidR="00AE2520" w:rsidRPr="00AE2520" w:rsidRDefault="00AE2520" w:rsidP="00AE2520">
            <w:pPr>
              <w:jc w:val="left"/>
              <w:rPr>
                <w:rFonts w:asciiTheme="minorEastAsia" w:eastAsiaTheme="minorEastAsia" w:hAnsiTheme="minorEastAsia"/>
                <w:sz w:val="24"/>
              </w:rPr>
            </w:pPr>
            <w:r w:rsidRPr="00AE2520">
              <w:rPr>
                <w:rFonts w:asciiTheme="minorEastAsia" w:eastAsiaTheme="minorEastAsia" w:hAnsiTheme="minorEastAsia" w:hint="eastAsia"/>
                <w:sz w:val="24"/>
                <w:szCs w:val="24"/>
              </w:rPr>
              <w:t>限餐饮服务申请：□</w:t>
            </w:r>
            <w:r w:rsidRPr="00AE2520">
              <w:rPr>
                <w:rFonts w:asciiTheme="minorEastAsia" w:eastAsiaTheme="minorEastAsia" w:hAnsiTheme="minorEastAsia"/>
                <w:sz w:val="24"/>
                <w:szCs w:val="24"/>
              </w:rPr>
              <w:t>植物蛋白饮料</w:t>
            </w:r>
          </w:p>
        </w:tc>
      </w:tr>
      <w:tr w:rsidR="00AE2520" w:rsidRPr="009F5228" w:rsidTr="00BC39B3">
        <w:trPr>
          <w:trHeight w:val="454"/>
        </w:trPr>
        <w:tc>
          <w:tcPr>
            <w:tcW w:w="887" w:type="dxa"/>
            <w:gridSpan w:val="2"/>
            <w:vMerge/>
            <w:vAlign w:val="center"/>
          </w:tcPr>
          <w:p w:rsidR="00AE2520" w:rsidRPr="009F5228" w:rsidRDefault="00AE2520" w:rsidP="009F5228">
            <w:pPr>
              <w:jc w:val="center"/>
              <w:rPr>
                <w:rFonts w:ascii="宋体"/>
                <w:sz w:val="24"/>
                <w:szCs w:val="24"/>
              </w:rPr>
            </w:pPr>
          </w:p>
        </w:tc>
        <w:tc>
          <w:tcPr>
            <w:tcW w:w="950" w:type="dxa"/>
            <w:vMerge/>
            <w:vAlign w:val="center"/>
          </w:tcPr>
          <w:p w:rsidR="00AE2520" w:rsidRDefault="00AE2520" w:rsidP="009F5228">
            <w:pPr>
              <w:jc w:val="center"/>
              <w:rPr>
                <w:rFonts w:ascii="宋体"/>
                <w:sz w:val="24"/>
                <w:szCs w:val="24"/>
              </w:rPr>
            </w:pPr>
          </w:p>
        </w:tc>
        <w:tc>
          <w:tcPr>
            <w:tcW w:w="2310" w:type="dxa"/>
            <w:gridSpan w:val="3"/>
            <w:vMerge/>
            <w:vAlign w:val="center"/>
          </w:tcPr>
          <w:p w:rsidR="00AE2520" w:rsidRDefault="00AE2520" w:rsidP="009F5228">
            <w:pPr>
              <w:jc w:val="left"/>
              <w:rPr>
                <w:rFonts w:ascii="宋体" w:hAnsi="宋体"/>
                <w:sz w:val="24"/>
                <w:szCs w:val="24"/>
              </w:rPr>
            </w:pPr>
          </w:p>
        </w:tc>
        <w:tc>
          <w:tcPr>
            <w:tcW w:w="4637" w:type="dxa"/>
            <w:gridSpan w:val="2"/>
            <w:vAlign w:val="center"/>
          </w:tcPr>
          <w:p w:rsidR="00AE2520" w:rsidRPr="00AE2520" w:rsidRDefault="00AE2520" w:rsidP="00AE2520">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食品销售、餐饮服务均可申请：</w:t>
            </w:r>
          </w:p>
          <w:p w:rsidR="00AE2520" w:rsidRPr="00AE2520" w:rsidRDefault="00AE2520" w:rsidP="00AE2520">
            <w:pPr>
              <w:jc w:val="left"/>
              <w:rPr>
                <w:rFonts w:asciiTheme="minorEastAsia" w:eastAsiaTheme="minorEastAsia" w:hAnsiTheme="minorEastAsia"/>
                <w:sz w:val="24"/>
                <w:szCs w:val="24"/>
              </w:rPr>
            </w:pPr>
            <w:r w:rsidRPr="00AE2520">
              <w:rPr>
                <w:rFonts w:asciiTheme="minorEastAsia" w:eastAsiaTheme="minorEastAsia" w:hAnsiTheme="minorEastAsia" w:hint="eastAsia"/>
                <w:sz w:val="24"/>
                <w:szCs w:val="24"/>
              </w:rPr>
              <w:t>□</w:t>
            </w:r>
            <w:r w:rsidRPr="00AE2520">
              <w:rPr>
                <w:rFonts w:asciiTheme="minorEastAsia" w:eastAsiaTheme="minorEastAsia" w:hAnsiTheme="minorEastAsia"/>
                <w:sz w:val="24"/>
                <w:szCs w:val="24"/>
              </w:rPr>
              <w:t>果蔬汁类</w:t>
            </w:r>
            <w:r w:rsidRPr="00AE2520">
              <w:rPr>
                <w:rFonts w:asciiTheme="minorEastAsia" w:eastAsiaTheme="minorEastAsia" w:hAnsiTheme="minorEastAsia" w:hint="eastAsia"/>
                <w:sz w:val="24"/>
                <w:szCs w:val="24"/>
              </w:rPr>
              <w:t xml:space="preserve">  □</w:t>
            </w:r>
            <w:r w:rsidRPr="00AE2520">
              <w:rPr>
                <w:rFonts w:asciiTheme="minorEastAsia" w:eastAsiaTheme="minorEastAsia" w:hAnsiTheme="minorEastAsia"/>
                <w:sz w:val="24"/>
                <w:szCs w:val="24"/>
              </w:rPr>
              <w:t>风味饮料</w:t>
            </w:r>
            <w:r w:rsidRPr="00AE2520">
              <w:rPr>
                <w:rFonts w:asciiTheme="minorEastAsia" w:eastAsiaTheme="minorEastAsia" w:hAnsiTheme="minorEastAsia" w:hint="eastAsia"/>
                <w:sz w:val="24"/>
                <w:szCs w:val="24"/>
              </w:rPr>
              <w:t xml:space="preserve">  □</w:t>
            </w:r>
            <w:r w:rsidRPr="00AE2520">
              <w:rPr>
                <w:rFonts w:asciiTheme="minorEastAsia" w:eastAsiaTheme="minorEastAsia" w:hAnsiTheme="minorEastAsia"/>
                <w:sz w:val="24"/>
                <w:szCs w:val="24"/>
              </w:rPr>
              <w:t>冷冻饮品</w:t>
            </w:r>
            <w:r w:rsidRPr="00AE2520">
              <w:rPr>
                <w:rFonts w:asciiTheme="minorEastAsia" w:eastAsiaTheme="minorEastAsia" w:hAnsiTheme="minorEastAsia" w:hint="eastAsia"/>
                <w:sz w:val="24"/>
                <w:szCs w:val="24"/>
              </w:rPr>
              <w:t xml:space="preserve">  □</w:t>
            </w:r>
            <w:r w:rsidRPr="00AE2520">
              <w:rPr>
                <w:rFonts w:asciiTheme="minorEastAsia" w:eastAsiaTheme="minorEastAsia" w:hAnsiTheme="minorEastAsia"/>
                <w:sz w:val="24"/>
                <w:szCs w:val="24"/>
              </w:rPr>
              <w:t>茶、咖啡、植物饮料</w:t>
            </w:r>
            <w:r w:rsidRPr="00AE2520">
              <w:rPr>
                <w:rFonts w:asciiTheme="minorEastAsia" w:eastAsiaTheme="minorEastAsia" w:hAnsiTheme="minorEastAsia" w:hint="eastAsia"/>
                <w:sz w:val="24"/>
                <w:szCs w:val="24"/>
              </w:rPr>
              <w:t xml:space="preserve">  □</w:t>
            </w:r>
            <w:r w:rsidRPr="00AE2520">
              <w:rPr>
                <w:rFonts w:asciiTheme="minorEastAsia" w:eastAsiaTheme="minorEastAsia" w:hAnsiTheme="minorEastAsia"/>
                <w:sz w:val="24"/>
                <w:szCs w:val="24"/>
              </w:rPr>
              <w:t>水果甜品</w:t>
            </w:r>
            <w:r w:rsidRPr="00AE2520">
              <w:rPr>
                <w:rFonts w:asciiTheme="minorEastAsia" w:eastAsiaTheme="minorEastAsia" w:hAnsiTheme="minorEastAsia" w:hint="eastAsia"/>
                <w:sz w:val="24"/>
                <w:szCs w:val="24"/>
              </w:rPr>
              <w:t xml:space="preserve">  </w:t>
            </w:r>
          </w:p>
        </w:tc>
      </w:tr>
      <w:tr w:rsidR="00EF48CF" w:rsidRPr="009F5228" w:rsidTr="009F5228">
        <w:trPr>
          <w:trHeight w:val="2080"/>
        </w:trPr>
        <w:tc>
          <w:tcPr>
            <w:tcW w:w="8784" w:type="dxa"/>
            <w:gridSpan w:val="8"/>
            <w:vAlign w:val="center"/>
          </w:tcPr>
          <w:p w:rsidR="00AE340D" w:rsidRPr="00684023" w:rsidRDefault="00AE340D" w:rsidP="00684023">
            <w:pPr>
              <w:ind w:firstLineChars="1578" w:firstLine="3787"/>
              <w:jc w:val="left"/>
              <w:rPr>
                <w:rFonts w:ascii="宋体" w:hAnsi="宋体"/>
                <w:kern w:val="0"/>
                <w:sz w:val="24"/>
                <w:szCs w:val="21"/>
              </w:rPr>
            </w:pPr>
            <w:r w:rsidRPr="00684023">
              <w:rPr>
                <w:rFonts w:ascii="宋体" w:hAnsi="宋体" w:hint="eastAsia"/>
                <w:kern w:val="0"/>
                <w:sz w:val="24"/>
                <w:szCs w:val="21"/>
              </w:rPr>
              <w:t>保证申明</w:t>
            </w:r>
          </w:p>
          <w:p w:rsidR="00AE340D" w:rsidRDefault="00AE340D" w:rsidP="00AE340D">
            <w:pPr>
              <w:ind w:firstLine="480"/>
              <w:jc w:val="left"/>
              <w:rPr>
                <w:rFonts w:ascii="宋体" w:hAnsi="宋体"/>
                <w:kern w:val="0"/>
                <w:sz w:val="24"/>
                <w:szCs w:val="21"/>
              </w:rPr>
            </w:pPr>
          </w:p>
          <w:p w:rsidR="00AE340D" w:rsidRPr="00684023" w:rsidRDefault="00AE340D" w:rsidP="00AE340D">
            <w:pPr>
              <w:ind w:firstLine="480"/>
              <w:jc w:val="left"/>
              <w:rPr>
                <w:rFonts w:ascii="宋体" w:hAnsi="宋体"/>
                <w:kern w:val="0"/>
                <w:sz w:val="24"/>
                <w:szCs w:val="21"/>
              </w:rPr>
            </w:pPr>
            <w:r w:rsidRPr="00684023">
              <w:rPr>
                <w:rFonts w:ascii="宋体" w:hAnsi="宋体" w:hint="eastAsia"/>
                <w:kern w:val="0"/>
                <w:sz w:val="24"/>
                <w:szCs w:val="21"/>
              </w:rPr>
              <w:t>申请人承诺：本申请书中所填内容及所附资料均真实、合法、有效，复印文本均与原件一致。如有不实之处，本人（单位）愿负相应的法律责任，并承担由此产生的一切后果。</w:t>
            </w:r>
          </w:p>
          <w:p w:rsidR="00AE340D" w:rsidRPr="00684023" w:rsidRDefault="00AE340D" w:rsidP="00AE340D">
            <w:pPr>
              <w:ind w:firstLine="480"/>
              <w:jc w:val="left"/>
              <w:rPr>
                <w:rFonts w:ascii="宋体" w:hAnsi="宋体"/>
                <w:kern w:val="0"/>
                <w:sz w:val="24"/>
                <w:szCs w:val="21"/>
              </w:rPr>
            </w:pPr>
            <w:r w:rsidRPr="00684023">
              <w:rPr>
                <w:rFonts w:ascii="宋体" w:hAnsi="宋体"/>
                <w:kern w:val="0"/>
                <w:sz w:val="24"/>
                <w:szCs w:val="21"/>
              </w:rPr>
              <w:t xml:space="preserve">         </w:t>
            </w:r>
          </w:p>
          <w:p w:rsidR="00EF48CF" w:rsidRPr="00AE340D" w:rsidRDefault="00EF48CF" w:rsidP="009F5228">
            <w:pPr>
              <w:ind w:firstLine="480"/>
              <w:jc w:val="left"/>
              <w:rPr>
                <w:rFonts w:ascii="宋体"/>
                <w:sz w:val="24"/>
                <w:szCs w:val="24"/>
              </w:rPr>
            </w:pPr>
          </w:p>
          <w:p w:rsidR="00EF48CF" w:rsidRPr="009F5228" w:rsidRDefault="00EF48CF" w:rsidP="009F5228">
            <w:pPr>
              <w:ind w:firstLine="480"/>
              <w:jc w:val="left"/>
              <w:rPr>
                <w:rFonts w:ascii="宋体"/>
                <w:sz w:val="24"/>
                <w:szCs w:val="24"/>
              </w:rPr>
            </w:pPr>
            <w:r w:rsidRPr="009F5228">
              <w:rPr>
                <w:rFonts w:ascii="宋体" w:hAnsi="宋体" w:hint="eastAsia"/>
                <w:sz w:val="24"/>
                <w:szCs w:val="24"/>
              </w:rPr>
              <w:t>申请人签字（盖章）：</w:t>
            </w:r>
            <w:r w:rsidRPr="009F5228">
              <w:rPr>
                <w:rFonts w:ascii="宋体" w:hAnsi="宋体"/>
                <w:sz w:val="24"/>
                <w:szCs w:val="24"/>
              </w:rPr>
              <w:t xml:space="preserve">             </w:t>
            </w:r>
            <w:r w:rsidRPr="009F5228">
              <w:rPr>
                <w:rFonts w:ascii="宋体" w:hAnsi="宋体" w:hint="eastAsia"/>
                <w:sz w:val="24"/>
                <w:szCs w:val="24"/>
              </w:rPr>
              <w:t>指定代表或委托代理人签字：</w:t>
            </w:r>
          </w:p>
          <w:p w:rsidR="00EF48CF" w:rsidRPr="009F5228" w:rsidRDefault="00EF48CF" w:rsidP="009F5228">
            <w:pPr>
              <w:ind w:firstLine="480"/>
              <w:jc w:val="left"/>
              <w:rPr>
                <w:rFonts w:ascii="宋体"/>
                <w:sz w:val="24"/>
                <w:szCs w:val="24"/>
              </w:rPr>
            </w:pPr>
          </w:p>
          <w:p w:rsidR="00EF48CF" w:rsidRPr="009F5228" w:rsidRDefault="00EF48CF" w:rsidP="009F5228">
            <w:pPr>
              <w:ind w:firstLineChars="700" w:firstLine="1680"/>
              <w:jc w:val="left"/>
              <w:rPr>
                <w:rFonts w:ascii="宋体"/>
                <w:sz w:val="24"/>
                <w:szCs w:val="24"/>
              </w:rPr>
            </w:pPr>
            <w:r w:rsidRPr="009F5228">
              <w:rPr>
                <w:rFonts w:ascii="宋体" w:hAnsi="宋体" w:hint="eastAsia"/>
                <w:sz w:val="24"/>
                <w:szCs w:val="24"/>
              </w:rPr>
              <w:t>年</w:t>
            </w:r>
            <w:r w:rsidRPr="009F5228">
              <w:rPr>
                <w:rFonts w:ascii="宋体" w:hAnsi="宋体"/>
                <w:sz w:val="24"/>
                <w:szCs w:val="24"/>
              </w:rPr>
              <w:t xml:space="preserve">    </w:t>
            </w:r>
            <w:r w:rsidRPr="009F5228">
              <w:rPr>
                <w:rFonts w:ascii="宋体" w:hAnsi="宋体" w:hint="eastAsia"/>
                <w:sz w:val="24"/>
                <w:szCs w:val="24"/>
              </w:rPr>
              <w:t>月</w:t>
            </w:r>
            <w:r w:rsidRPr="009F5228">
              <w:rPr>
                <w:rFonts w:ascii="宋体" w:hAnsi="宋体"/>
                <w:sz w:val="24"/>
                <w:szCs w:val="24"/>
              </w:rPr>
              <w:t xml:space="preserve">    </w:t>
            </w:r>
            <w:r w:rsidRPr="009F5228">
              <w:rPr>
                <w:rFonts w:ascii="宋体" w:hAnsi="宋体" w:hint="eastAsia"/>
                <w:sz w:val="24"/>
                <w:szCs w:val="24"/>
              </w:rPr>
              <w:t>日</w:t>
            </w:r>
            <w:r w:rsidRPr="009F5228">
              <w:rPr>
                <w:rFonts w:ascii="宋体" w:hAnsi="宋体"/>
                <w:sz w:val="24"/>
                <w:szCs w:val="24"/>
              </w:rPr>
              <w:t xml:space="preserve">                          </w:t>
            </w:r>
            <w:r w:rsidRPr="009F5228">
              <w:rPr>
                <w:rFonts w:ascii="宋体" w:hAnsi="宋体" w:hint="eastAsia"/>
                <w:sz w:val="24"/>
                <w:szCs w:val="24"/>
              </w:rPr>
              <w:t>年</w:t>
            </w:r>
            <w:r w:rsidRPr="009F5228">
              <w:rPr>
                <w:rFonts w:ascii="宋体" w:hAnsi="宋体"/>
                <w:sz w:val="24"/>
                <w:szCs w:val="24"/>
              </w:rPr>
              <w:t xml:space="preserve">    </w:t>
            </w:r>
            <w:r w:rsidRPr="009F5228">
              <w:rPr>
                <w:rFonts w:ascii="宋体" w:hAnsi="宋体" w:hint="eastAsia"/>
                <w:sz w:val="24"/>
                <w:szCs w:val="24"/>
              </w:rPr>
              <w:t>月</w:t>
            </w:r>
            <w:r w:rsidRPr="009F5228">
              <w:rPr>
                <w:rFonts w:ascii="宋体" w:hAnsi="宋体"/>
                <w:sz w:val="24"/>
                <w:szCs w:val="24"/>
              </w:rPr>
              <w:t xml:space="preserve">    </w:t>
            </w:r>
            <w:r w:rsidRPr="009F5228">
              <w:rPr>
                <w:rFonts w:ascii="宋体" w:hAnsi="宋体" w:hint="eastAsia"/>
                <w:sz w:val="24"/>
                <w:szCs w:val="24"/>
              </w:rPr>
              <w:t>日</w:t>
            </w:r>
          </w:p>
        </w:tc>
      </w:tr>
    </w:tbl>
    <w:p w:rsidR="00067AB4" w:rsidRPr="000472DF" w:rsidRDefault="00067AB4" w:rsidP="001B2C8F">
      <w:pPr>
        <w:adjustRightInd w:val="0"/>
        <w:snapToGrid w:val="0"/>
        <w:spacing w:line="300" w:lineRule="exact"/>
        <w:jc w:val="left"/>
        <w:rPr>
          <w:rFonts w:ascii="宋体"/>
          <w:sz w:val="24"/>
          <w:szCs w:val="21"/>
        </w:rPr>
      </w:pPr>
      <w:r w:rsidRPr="000472DF">
        <w:rPr>
          <w:rFonts w:ascii="宋体" w:hAnsi="宋体" w:hint="eastAsia"/>
          <w:sz w:val="24"/>
          <w:szCs w:val="21"/>
        </w:rPr>
        <w:t>注：</w:t>
      </w:r>
    </w:p>
    <w:p w:rsidR="00A64E31" w:rsidRPr="0071747E" w:rsidRDefault="00A64E31" w:rsidP="0071747E">
      <w:pPr>
        <w:adjustRightInd w:val="0"/>
        <w:snapToGrid w:val="0"/>
        <w:spacing w:line="300" w:lineRule="exact"/>
        <w:jc w:val="left"/>
        <w:rPr>
          <w:rFonts w:ascii="宋体" w:hAnsi="宋体"/>
          <w:kern w:val="0"/>
          <w:sz w:val="24"/>
          <w:szCs w:val="21"/>
        </w:rPr>
      </w:pPr>
      <w:r w:rsidRPr="0071747E">
        <w:rPr>
          <w:rFonts w:ascii="宋体" w:hAnsi="宋体"/>
          <w:kern w:val="0"/>
          <w:sz w:val="24"/>
          <w:szCs w:val="21"/>
        </w:rPr>
        <w:t>1、特大型饭店、大型饭店、中型饭店、小型饭店、饮品店可以同时申请甜品站、现制现售项目</w:t>
      </w:r>
      <w:r w:rsidRPr="0071747E">
        <w:rPr>
          <w:rFonts w:ascii="宋体" w:hAnsi="宋体" w:hint="eastAsia"/>
          <w:kern w:val="0"/>
          <w:sz w:val="24"/>
          <w:szCs w:val="21"/>
        </w:rPr>
        <w:t>；</w:t>
      </w:r>
    </w:p>
    <w:p w:rsidR="00A64E31" w:rsidRPr="0071747E" w:rsidRDefault="00A64E31" w:rsidP="0071747E">
      <w:pPr>
        <w:adjustRightInd w:val="0"/>
        <w:snapToGrid w:val="0"/>
        <w:spacing w:line="300" w:lineRule="exact"/>
        <w:jc w:val="left"/>
        <w:rPr>
          <w:rFonts w:ascii="宋体" w:hAnsi="宋体"/>
          <w:kern w:val="0"/>
          <w:sz w:val="24"/>
          <w:szCs w:val="21"/>
        </w:rPr>
      </w:pPr>
      <w:r w:rsidRPr="0071747E">
        <w:rPr>
          <w:rFonts w:ascii="宋体" w:hAnsi="宋体"/>
          <w:kern w:val="0"/>
          <w:sz w:val="24"/>
          <w:szCs w:val="21"/>
        </w:rPr>
        <w:t>2、特大型饭店、大型饭店、集体用餐配送单位、中央厨房可以同时申请团体膳食外卖项目</w:t>
      </w:r>
      <w:r w:rsidRPr="0071747E">
        <w:rPr>
          <w:rFonts w:ascii="宋体" w:hAnsi="宋体" w:hint="eastAsia"/>
          <w:kern w:val="0"/>
          <w:sz w:val="24"/>
          <w:szCs w:val="21"/>
        </w:rPr>
        <w:t>；</w:t>
      </w:r>
    </w:p>
    <w:p w:rsidR="00A64E31" w:rsidRPr="00A64E31" w:rsidRDefault="00A64E31" w:rsidP="001B2C8F">
      <w:pPr>
        <w:adjustRightInd w:val="0"/>
        <w:snapToGrid w:val="0"/>
        <w:spacing w:line="300" w:lineRule="exact"/>
        <w:jc w:val="left"/>
        <w:rPr>
          <w:rFonts w:ascii="宋体" w:hAnsi="宋体"/>
          <w:kern w:val="0"/>
          <w:sz w:val="24"/>
          <w:szCs w:val="21"/>
        </w:rPr>
      </w:pPr>
      <w:r w:rsidRPr="0071747E">
        <w:rPr>
          <w:rFonts w:ascii="宋体" w:hAnsi="宋体" w:hint="eastAsia"/>
          <w:kern w:val="0"/>
          <w:sz w:val="24"/>
          <w:szCs w:val="21"/>
        </w:rPr>
        <w:t>3</w:t>
      </w:r>
      <w:r w:rsidRPr="0071747E">
        <w:rPr>
          <w:rFonts w:ascii="宋体" w:hAnsi="宋体"/>
          <w:kern w:val="0"/>
          <w:sz w:val="24"/>
          <w:szCs w:val="21"/>
        </w:rPr>
        <w:t>、大型超市、标准超市、小型超市、大型食品店、中型食品店以及综合商场可以申请销售业态中现场制售项目</w:t>
      </w:r>
      <w:r w:rsidRPr="0071747E">
        <w:rPr>
          <w:rFonts w:ascii="宋体" w:hAnsi="宋体" w:hint="eastAsia"/>
          <w:kern w:val="0"/>
          <w:sz w:val="24"/>
          <w:szCs w:val="21"/>
        </w:rPr>
        <w:t>；</w:t>
      </w:r>
    </w:p>
    <w:p w:rsidR="00067AB4" w:rsidRPr="0071747E" w:rsidRDefault="00A64E31" w:rsidP="001B2C8F">
      <w:pPr>
        <w:adjustRightInd w:val="0"/>
        <w:snapToGrid w:val="0"/>
        <w:spacing w:line="300" w:lineRule="exact"/>
        <w:jc w:val="left"/>
        <w:rPr>
          <w:rFonts w:ascii="宋体" w:hAnsi="宋体"/>
          <w:kern w:val="0"/>
          <w:sz w:val="24"/>
          <w:szCs w:val="21"/>
        </w:rPr>
      </w:pPr>
      <w:r>
        <w:rPr>
          <w:rFonts w:ascii="宋体" w:hAnsi="宋体" w:hint="eastAsia"/>
          <w:kern w:val="0"/>
          <w:sz w:val="24"/>
          <w:szCs w:val="21"/>
        </w:rPr>
        <w:t>4</w:t>
      </w:r>
      <w:r w:rsidR="00067AB4" w:rsidRPr="000472DF">
        <w:rPr>
          <w:rFonts w:ascii="宋体" w:hAnsi="宋体" w:hint="eastAsia"/>
          <w:kern w:val="0"/>
          <w:sz w:val="24"/>
          <w:szCs w:val="21"/>
        </w:rPr>
        <w:t>、各类经营项目后不填写具体品种的，允许经营该项目下所有食品；经营项目后有具体品种的，仅限经营相关品种食品；</w:t>
      </w:r>
    </w:p>
    <w:p w:rsidR="00067AB4" w:rsidRPr="0071747E" w:rsidRDefault="00A64E31" w:rsidP="001B2C8F">
      <w:pPr>
        <w:adjustRightInd w:val="0"/>
        <w:snapToGrid w:val="0"/>
        <w:spacing w:line="300" w:lineRule="exact"/>
        <w:jc w:val="left"/>
        <w:rPr>
          <w:rFonts w:ascii="宋体" w:hAnsi="宋体"/>
          <w:kern w:val="0"/>
          <w:sz w:val="24"/>
          <w:szCs w:val="21"/>
        </w:rPr>
      </w:pPr>
      <w:r w:rsidRPr="0071747E">
        <w:rPr>
          <w:rFonts w:ascii="宋体" w:hAnsi="宋体" w:hint="eastAsia"/>
          <w:kern w:val="0"/>
          <w:sz w:val="24"/>
          <w:szCs w:val="21"/>
        </w:rPr>
        <w:t>5</w:t>
      </w:r>
      <w:r w:rsidR="00067AB4" w:rsidRPr="0071747E">
        <w:rPr>
          <w:rFonts w:ascii="宋体" w:hAnsi="宋体" w:hint="eastAsia"/>
          <w:kern w:val="0"/>
          <w:sz w:val="24"/>
          <w:szCs w:val="21"/>
        </w:rPr>
        <w:t>、集体用餐配送单位不得申请</w:t>
      </w:r>
      <w:r w:rsidRPr="0071747E">
        <w:rPr>
          <w:rFonts w:ascii="宋体" w:hAnsi="宋体"/>
          <w:kern w:val="0"/>
          <w:sz w:val="24"/>
          <w:szCs w:val="21"/>
        </w:rPr>
        <w:t>制作生拌菜、改刀熟食、生食水产品、</w:t>
      </w:r>
      <w:r w:rsidRPr="0071747E">
        <w:rPr>
          <w:rFonts w:ascii="宋体" w:hAnsi="宋体" w:hint="eastAsia"/>
          <w:kern w:val="0"/>
          <w:sz w:val="24"/>
          <w:szCs w:val="21"/>
        </w:rPr>
        <w:t>含冷加工或者仅冷加工操作糕点类食品</w:t>
      </w:r>
      <w:r w:rsidR="00067AB4" w:rsidRPr="0071747E">
        <w:rPr>
          <w:rFonts w:ascii="宋体" w:hAnsi="宋体" w:hint="eastAsia"/>
          <w:kern w:val="0"/>
          <w:sz w:val="24"/>
          <w:szCs w:val="21"/>
        </w:rPr>
        <w:t>；</w:t>
      </w:r>
    </w:p>
    <w:p w:rsidR="00067AB4" w:rsidRPr="0071747E" w:rsidRDefault="00A64E31" w:rsidP="001B2C8F">
      <w:pPr>
        <w:adjustRightInd w:val="0"/>
        <w:snapToGrid w:val="0"/>
        <w:spacing w:line="300" w:lineRule="exact"/>
        <w:jc w:val="left"/>
        <w:rPr>
          <w:rFonts w:ascii="宋体" w:hAnsi="宋体"/>
          <w:kern w:val="0"/>
          <w:sz w:val="24"/>
          <w:szCs w:val="21"/>
        </w:rPr>
      </w:pPr>
      <w:r w:rsidRPr="0071747E">
        <w:rPr>
          <w:rFonts w:ascii="宋体" w:hAnsi="宋体" w:hint="eastAsia"/>
          <w:kern w:val="0"/>
          <w:sz w:val="24"/>
          <w:szCs w:val="21"/>
        </w:rPr>
        <w:t>6</w:t>
      </w:r>
      <w:r w:rsidR="00067AB4" w:rsidRPr="0071747E">
        <w:rPr>
          <w:rFonts w:ascii="宋体" w:hAnsi="宋体" w:hint="eastAsia"/>
          <w:kern w:val="0"/>
          <w:sz w:val="24"/>
          <w:szCs w:val="21"/>
        </w:rPr>
        <w:t>、中小学校和幼托机构食堂不得申请冷食类</w:t>
      </w:r>
      <w:r w:rsidRPr="0071747E">
        <w:rPr>
          <w:rFonts w:ascii="宋体" w:hAnsi="宋体" w:hint="eastAsia"/>
          <w:kern w:val="0"/>
          <w:sz w:val="24"/>
          <w:szCs w:val="21"/>
        </w:rPr>
        <w:t>食品</w:t>
      </w:r>
      <w:r w:rsidR="00067AB4" w:rsidRPr="0071747E">
        <w:rPr>
          <w:rFonts w:ascii="宋体" w:hAnsi="宋体" w:hint="eastAsia"/>
          <w:kern w:val="0"/>
          <w:sz w:val="24"/>
          <w:szCs w:val="21"/>
        </w:rPr>
        <w:t>、生食类</w:t>
      </w:r>
      <w:r w:rsidRPr="0071747E">
        <w:rPr>
          <w:rFonts w:ascii="宋体" w:hAnsi="宋体" w:hint="eastAsia"/>
          <w:kern w:val="0"/>
          <w:sz w:val="24"/>
          <w:szCs w:val="21"/>
        </w:rPr>
        <w:t>食品制售项目；</w:t>
      </w:r>
    </w:p>
    <w:p w:rsidR="00A64E31" w:rsidRPr="0071747E" w:rsidRDefault="00A64E31" w:rsidP="001B2C8F">
      <w:pPr>
        <w:adjustRightInd w:val="0"/>
        <w:snapToGrid w:val="0"/>
        <w:spacing w:line="300" w:lineRule="exact"/>
        <w:jc w:val="left"/>
        <w:rPr>
          <w:rFonts w:ascii="宋体" w:hAnsi="宋体"/>
          <w:kern w:val="0"/>
          <w:sz w:val="24"/>
          <w:szCs w:val="21"/>
        </w:rPr>
      </w:pPr>
      <w:r w:rsidRPr="0071747E">
        <w:rPr>
          <w:rFonts w:ascii="宋体" w:hAnsi="宋体" w:hint="eastAsia"/>
          <w:kern w:val="0"/>
          <w:sz w:val="24"/>
          <w:szCs w:val="21"/>
        </w:rPr>
        <w:t>7、</w:t>
      </w:r>
      <w:r w:rsidRPr="0071747E">
        <w:rPr>
          <w:rFonts w:ascii="宋体" w:hAnsi="宋体"/>
          <w:kern w:val="0"/>
          <w:sz w:val="24"/>
          <w:szCs w:val="21"/>
        </w:rPr>
        <w:t>无实体门店经营的互联网食品经营者</w:t>
      </w:r>
      <w:r w:rsidRPr="0071747E">
        <w:rPr>
          <w:rFonts w:ascii="宋体" w:hAnsi="宋体" w:hint="eastAsia"/>
          <w:kern w:val="0"/>
          <w:sz w:val="24"/>
          <w:szCs w:val="21"/>
        </w:rPr>
        <w:t>不得申请</w:t>
      </w:r>
      <w:r w:rsidRPr="0071747E">
        <w:rPr>
          <w:rFonts w:ascii="宋体" w:hAnsi="宋体"/>
          <w:kern w:val="0"/>
          <w:sz w:val="24"/>
          <w:szCs w:val="21"/>
        </w:rPr>
        <w:t>制作食品制售及散装熟食销售项目</w:t>
      </w:r>
      <w:r w:rsidRPr="0071747E">
        <w:rPr>
          <w:rFonts w:ascii="宋体" w:hAnsi="宋体" w:hint="eastAsia"/>
          <w:kern w:val="0"/>
          <w:sz w:val="24"/>
          <w:szCs w:val="21"/>
        </w:rPr>
        <w:t>；</w:t>
      </w:r>
    </w:p>
    <w:p w:rsidR="00A64E31" w:rsidRPr="0071747E" w:rsidRDefault="00A64E31" w:rsidP="001B2C8F">
      <w:pPr>
        <w:adjustRightInd w:val="0"/>
        <w:snapToGrid w:val="0"/>
        <w:spacing w:line="300" w:lineRule="exact"/>
        <w:jc w:val="left"/>
        <w:rPr>
          <w:rFonts w:ascii="宋体" w:hAnsi="宋体"/>
          <w:kern w:val="0"/>
          <w:sz w:val="24"/>
          <w:szCs w:val="21"/>
        </w:rPr>
      </w:pPr>
      <w:r w:rsidRPr="0071747E">
        <w:rPr>
          <w:rFonts w:ascii="宋体" w:hAnsi="宋体" w:hint="eastAsia"/>
          <w:kern w:val="0"/>
          <w:sz w:val="24"/>
          <w:szCs w:val="21"/>
        </w:rPr>
        <w:t>8、中央厨房申请配送</w:t>
      </w:r>
      <w:r w:rsidR="001908A3">
        <w:rPr>
          <w:rFonts w:ascii="宋体" w:hAnsi="宋体" w:hint="eastAsia"/>
          <w:kern w:val="0"/>
          <w:sz w:val="24"/>
          <w:szCs w:val="21"/>
        </w:rPr>
        <w:t>的</w:t>
      </w:r>
      <w:r w:rsidR="001908A3" w:rsidRPr="0071747E">
        <w:rPr>
          <w:rFonts w:ascii="宋体" w:hAnsi="宋体" w:hint="eastAsia"/>
          <w:kern w:val="0"/>
          <w:sz w:val="24"/>
          <w:szCs w:val="21"/>
        </w:rPr>
        <w:t>即食食品品种</w:t>
      </w:r>
      <w:r w:rsidR="001908A3">
        <w:rPr>
          <w:rFonts w:ascii="宋体" w:hAnsi="宋体" w:hint="eastAsia"/>
          <w:kern w:val="0"/>
          <w:sz w:val="24"/>
          <w:szCs w:val="21"/>
        </w:rPr>
        <w:t>应当符合</w:t>
      </w:r>
      <w:r w:rsidRPr="0071747E">
        <w:rPr>
          <w:rFonts w:ascii="宋体" w:hAnsi="宋体" w:hint="eastAsia"/>
          <w:kern w:val="0"/>
          <w:sz w:val="24"/>
          <w:szCs w:val="21"/>
        </w:rPr>
        <w:t>《上海市食品经营许可管理实施办法（试行）》规定</w:t>
      </w:r>
      <w:r w:rsidR="00D66740" w:rsidRPr="0071747E">
        <w:rPr>
          <w:rFonts w:ascii="宋体" w:hAnsi="宋体" w:hint="eastAsia"/>
          <w:kern w:val="0"/>
          <w:sz w:val="24"/>
          <w:szCs w:val="21"/>
        </w:rPr>
        <w:t>。</w:t>
      </w:r>
    </w:p>
    <w:p w:rsidR="00067AB4" w:rsidRDefault="00067AB4" w:rsidP="00460668">
      <w:pPr>
        <w:adjustRightInd w:val="0"/>
        <w:snapToGrid w:val="0"/>
        <w:spacing w:line="300" w:lineRule="exact"/>
        <w:jc w:val="center"/>
        <w:rPr>
          <w:rFonts w:ascii="宋体"/>
          <w:sz w:val="24"/>
          <w:szCs w:val="21"/>
        </w:rPr>
      </w:pPr>
      <w:r>
        <w:rPr>
          <w:rFonts w:ascii="宋体"/>
          <w:sz w:val="24"/>
          <w:szCs w:val="21"/>
        </w:rPr>
        <w:br w:type="page"/>
      </w:r>
    </w:p>
    <w:p w:rsidR="00067AB4" w:rsidRDefault="00067AB4" w:rsidP="00460668">
      <w:pPr>
        <w:adjustRightInd w:val="0"/>
        <w:snapToGrid w:val="0"/>
        <w:spacing w:line="300" w:lineRule="exact"/>
        <w:jc w:val="center"/>
        <w:rPr>
          <w:rFonts w:ascii="宋体"/>
          <w:sz w:val="24"/>
          <w:szCs w:val="21"/>
        </w:rPr>
      </w:pPr>
    </w:p>
    <w:p w:rsidR="00067AB4" w:rsidRDefault="00067AB4" w:rsidP="00460668">
      <w:pPr>
        <w:adjustRightInd w:val="0"/>
        <w:snapToGrid w:val="0"/>
        <w:spacing w:line="300" w:lineRule="exact"/>
        <w:jc w:val="center"/>
        <w:rPr>
          <w:rFonts w:ascii="宋体"/>
          <w:sz w:val="24"/>
          <w:szCs w:val="21"/>
        </w:rPr>
      </w:pPr>
    </w:p>
    <w:p w:rsidR="00067AB4" w:rsidRDefault="00067AB4" w:rsidP="00460668">
      <w:pPr>
        <w:adjustRightInd w:val="0"/>
        <w:snapToGrid w:val="0"/>
        <w:spacing w:line="300" w:lineRule="exact"/>
        <w:jc w:val="center"/>
        <w:rPr>
          <w:rFonts w:ascii="黑体" w:eastAsia="黑体" w:hAnsi="黑体"/>
          <w:sz w:val="30"/>
          <w:szCs w:val="30"/>
        </w:rPr>
      </w:pPr>
      <w:r w:rsidRPr="00460668">
        <w:rPr>
          <w:rFonts w:ascii="黑体" w:eastAsia="黑体" w:hAnsi="黑体" w:hint="eastAsia"/>
          <w:sz w:val="30"/>
          <w:szCs w:val="30"/>
        </w:rPr>
        <w:t>法定代表人（负责人）情况登记表</w:t>
      </w:r>
    </w:p>
    <w:p w:rsidR="00067AB4" w:rsidRDefault="00067AB4" w:rsidP="00460668">
      <w:pPr>
        <w:adjustRightInd w:val="0"/>
        <w:snapToGrid w:val="0"/>
        <w:spacing w:line="300" w:lineRule="exact"/>
        <w:jc w:val="center"/>
        <w:rPr>
          <w:rFonts w:ascii="黑体" w:eastAsia="黑体" w:hAnsi="黑体"/>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6"/>
        <w:gridCol w:w="2012"/>
        <w:gridCol w:w="1620"/>
        <w:gridCol w:w="2880"/>
      </w:tblGrid>
      <w:tr w:rsidR="00067AB4" w:rsidTr="00CE67D6">
        <w:trPr>
          <w:trHeight w:val="656"/>
        </w:trPr>
        <w:tc>
          <w:tcPr>
            <w:tcW w:w="2236" w:type="dxa"/>
            <w:vAlign w:val="center"/>
          </w:tcPr>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姓</w:t>
            </w:r>
            <w:r w:rsidRPr="00CE67D6">
              <w:rPr>
                <w:rFonts w:ascii="宋体" w:hAnsi="宋体"/>
                <w:sz w:val="24"/>
                <w:szCs w:val="24"/>
              </w:rPr>
              <w:t xml:space="preserve">   </w:t>
            </w:r>
            <w:r w:rsidRPr="00CE67D6">
              <w:rPr>
                <w:rFonts w:ascii="宋体" w:hAnsi="宋体" w:hint="eastAsia"/>
                <w:sz w:val="24"/>
                <w:szCs w:val="24"/>
              </w:rPr>
              <w:t>名</w:t>
            </w:r>
          </w:p>
        </w:tc>
        <w:tc>
          <w:tcPr>
            <w:tcW w:w="2012" w:type="dxa"/>
            <w:vAlign w:val="center"/>
          </w:tcPr>
          <w:p w:rsidR="00607F01" w:rsidRPr="00607F01" w:rsidRDefault="00607F01" w:rsidP="00607F01">
            <w:pPr>
              <w:jc w:val="center"/>
              <w:rPr>
                <w:ins w:id="37" w:author="Administrator" w:date="2018-06-21T18:51:00Z"/>
                <w:b/>
                <w:bCs/>
              </w:rPr>
            </w:pPr>
            <w:ins w:id="38" w:author="Administrator" w:date="2018-06-21T18:51:00Z">
              <w:r w:rsidRPr="00607F01">
                <w:rPr>
                  <w:rFonts w:hint="eastAsia"/>
                  <w:b/>
                  <w:bCs/>
                </w:rPr>
                <w:t>人口房屋库</w:t>
              </w:r>
            </w:ins>
          </w:p>
          <w:p w:rsidR="00607F01" w:rsidRDefault="00607F01" w:rsidP="00607F01">
            <w:pPr>
              <w:adjustRightInd w:val="0"/>
              <w:snapToGrid w:val="0"/>
              <w:spacing w:line="300" w:lineRule="exact"/>
              <w:jc w:val="center"/>
              <w:rPr>
                <w:ins w:id="39" w:author="Administrator" w:date="2018-06-21T18:52:00Z"/>
                <w:rFonts w:ascii="宋体" w:cs="宋体" w:hint="eastAsia"/>
              </w:rPr>
            </w:pPr>
            <w:ins w:id="40" w:author="Administrator" w:date="2018-06-21T18:51:00Z">
              <w:r>
                <w:rPr>
                  <w:rFonts w:hint="eastAsia"/>
                </w:rPr>
                <w:t>T_RJBXX</w:t>
              </w:r>
              <w:r>
                <w:rPr>
                  <w:rFonts w:ascii="宋体" w:cs="宋体" w:hint="eastAsia"/>
                </w:rPr>
                <w:t xml:space="preserve"> </w:t>
              </w:r>
            </w:ins>
          </w:p>
          <w:p w:rsidR="00067AB4" w:rsidRPr="00CE67D6" w:rsidRDefault="00607F01" w:rsidP="00607F01">
            <w:pPr>
              <w:adjustRightInd w:val="0"/>
              <w:snapToGrid w:val="0"/>
              <w:spacing w:line="300" w:lineRule="exact"/>
              <w:jc w:val="center"/>
              <w:rPr>
                <w:rFonts w:ascii="宋体"/>
                <w:sz w:val="24"/>
                <w:szCs w:val="24"/>
              </w:rPr>
            </w:pPr>
            <w:ins w:id="41" w:author="Administrator" w:date="2018-06-21T18:52:00Z">
              <w:r>
                <w:rPr>
                  <w:rFonts w:ascii="宋体" w:hAnsi="宋体" w:hint="eastAsia"/>
                  <w:szCs w:val="21"/>
                </w:rPr>
                <w:t>XM</w:t>
              </w:r>
            </w:ins>
          </w:p>
        </w:tc>
        <w:tc>
          <w:tcPr>
            <w:tcW w:w="1620" w:type="dxa"/>
            <w:vAlign w:val="center"/>
          </w:tcPr>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性</w:t>
            </w:r>
            <w:r w:rsidRPr="00CE67D6">
              <w:rPr>
                <w:rFonts w:ascii="宋体" w:hAnsi="宋体"/>
                <w:sz w:val="24"/>
                <w:szCs w:val="24"/>
              </w:rPr>
              <w:t xml:space="preserve">   </w:t>
            </w:r>
            <w:r w:rsidRPr="00CE67D6">
              <w:rPr>
                <w:rFonts w:ascii="宋体" w:hAnsi="宋体" w:hint="eastAsia"/>
                <w:sz w:val="24"/>
                <w:szCs w:val="24"/>
              </w:rPr>
              <w:t>别</w:t>
            </w:r>
          </w:p>
        </w:tc>
        <w:tc>
          <w:tcPr>
            <w:tcW w:w="2880" w:type="dxa"/>
            <w:vAlign w:val="center"/>
          </w:tcPr>
          <w:p w:rsidR="00607F01" w:rsidRPr="00607F01" w:rsidRDefault="00607F01" w:rsidP="00607F01">
            <w:pPr>
              <w:jc w:val="center"/>
              <w:rPr>
                <w:ins w:id="42" w:author="Administrator" w:date="2018-06-21T18:52:00Z"/>
                <w:b/>
                <w:bCs/>
              </w:rPr>
            </w:pPr>
            <w:ins w:id="43" w:author="Administrator" w:date="2018-06-21T18:52:00Z">
              <w:r w:rsidRPr="00607F01">
                <w:rPr>
                  <w:rFonts w:hint="eastAsia"/>
                  <w:b/>
                  <w:bCs/>
                </w:rPr>
                <w:t>人口房屋库</w:t>
              </w:r>
            </w:ins>
          </w:p>
          <w:p w:rsidR="00607F01" w:rsidRDefault="00607F01" w:rsidP="00607F01">
            <w:pPr>
              <w:adjustRightInd w:val="0"/>
              <w:snapToGrid w:val="0"/>
              <w:spacing w:line="300" w:lineRule="exact"/>
              <w:jc w:val="center"/>
              <w:rPr>
                <w:ins w:id="44" w:author="Administrator" w:date="2018-06-21T18:52:00Z"/>
                <w:rFonts w:ascii="宋体" w:cs="宋体" w:hint="eastAsia"/>
              </w:rPr>
            </w:pPr>
            <w:ins w:id="45" w:author="Administrator" w:date="2018-06-21T18:52:00Z">
              <w:r>
                <w:rPr>
                  <w:rFonts w:hint="eastAsia"/>
                </w:rPr>
                <w:t>T_RJBXX</w:t>
              </w:r>
              <w:r>
                <w:rPr>
                  <w:rFonts w:ascii="宋体" w:cs="宋体" w:hint="eastAsia"/>
                </w:rPr>
                <w:t xml:space="preserve"> </w:t>
              </w:r>
            </w:ins>
          </w:p>
          <w:p w:rsidR="00067AB4" w:rsidRPr="00CE67D6" w:rsidRDefault="00607F01" w:rsidP="00CE67D6">
            <w:pPr>
              <w:adjustRightInd w:val="0"/>
              <w:snapToGrid w:val="0"/>
              <w:spacing w:line="300" w:lineRule="exact"/>
              <w:jc w:val="center"/>
              <w:rPr>
                <w:rFonts w:ascii="宋体"/>
                <w:sz w:val="24"/>
                <w:szCs w:val="24"/>
              </w:rPr>
            </w:pPr>
            <w:ins w:id="46" w:author="Administrator" w:date="2018-06-21T18:52:00Z">
              <w:r>
                <w:rPr>
                  <w:rFonts w:ascii="宋体" w:hAnsi="宋体" w:hint="eastAsia"/>
                  <w:szCs w:val="21"/>
                </w:rPr>
                <w:t>XBHZ</w:t>
              </w:r>
            </w:ins>
          </w:p>
        </w:tc>
      </w:tr>
      <w:tr w:rsidR="00067AB4" w:rsidTr="00CE67D6">
        <w:trPr>
          <w:trHeight w:val="608"/>
        </w:trPr>
        <w:tc>
          <w:tcPr>
            <w:tcW w:w="2236" w:type="dxa"/>
            <w:vAlign w:val="center"/>
          </w:tcPr>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民</w:t>
            </w:r>
            <w:r w:rsidRPr="00CE67D6">
              <w:rPr>
                <w:rFonts w:ascii="宋体" w:hAnsi="宋体"/>
                <w:sz w:val="24"/>
                <w:szCs w:val="24"/>
              </w:rPr>
              <w:t xml:space="preserve">   </w:t>
            </w:r>
            <w:r w:rsidRPr="00CE67D6">
              <w:rPr>
                <w:rFonts w:ascii="宋体" w:hAnsi="宋体" w:hint="eastAsia"/>
                <w:sz w:val="24"/>
                <w:szCs w:val="24"/>
              </w:rPr>
              <w:t>族</w:t>
            </w:r>
          </w:p>
        </w:tc>
        <w:tc>
          <w:tcPr>
            <w:tcW w:w="2012" w:type="dxa"/>
            <w:vAlign w:val="center"/>
          </w:tcPr>
          <w:p w:rsidR="00607F01" w:rsidRPr="00607F01" w:rsidRDefault="00607F01" w:rsidP="00607F01">
            <w:pPr>
              <w:jc w:val="center"/>
              <w:rPr>
                <w:ins w:id="47" w:author="Administrator" w:date="2018-06-21T18:52:00Z"/>
                <w:b/>
                <w:bCs/>
              </w:rPr>
            </w:pPr>
            <w:ins w:id="48" w:author="Administrator" w:date="2018-06-21T18:52:00Z">
              <w:r w:rsidRPr="00607F01">
                <w:rPr>
                  <w:rFonts w:hint="eastAsia"/>
                  <w:b/>
                  <w:bCs/>
                </w:rPr>
                <w:t>人口房屋库</w:t>
              </w:r>
            </w:ins>
          </w:p>
          <w:p w:rsidR="00607F01" w:rsidRDefault="00607F01" w:rsidP="00607F01">
            <w:pPr>
              <w:adjustRightInd w:val="0"/>
              <w:snapToGrid w:val="0"/>
              <w:spacing w:line="300" w:lineRule="exact"/>
              <w:jc w:val="center"/>
              <w:rPr>
                <w:ins w:id="49" w:author="Administrator" w:date="2018-06-21T18:52:00Z"/>
                <w:rFonts w:ascii="宋体" w:cs="宋体" w:hint="eastAsia"/>
              </w:rPr>
            </w:pPr>
            <w:ins w:id="50" w:author="Administrator" w:date="2018-06-21T18:52:00Z">
              <w:r>
                <w:rPr>
                  <w:rFonts w:hint="eastAsia"/>
                </w:rPr>
                <w:t>T_RJBXX</w:t>
              </w:r>
              <w:r>
                <w:rPr>
                  <w:rFonts w:ascii="宋体" w:cs="宋体" w:hint="eastAsia"/>
                </w:rPr>
                <w:t xml:space="preserve"> </w:t>
              </w:r>
            </w:ins>
          </w:p>
          <w:p w:rsidR="00067AB4" w:rsidRPr="00CE67D6" w:rsidRDefault="00607F01" w:rsidP="00CE67D6">
            <w:pPr>
              <w:adjustRightInd w:val="0"/>
              <w:snapToGrid w:val="0"/>
              <w:spacing w:line="300" w:lineRule="exact"/>
              <w:jc w:val="center"/>
              <w:rPr>
                <w:rFonts w:ascii="宋体"/>
                <w:sz w:val="24"/>
                <w:szCs w:val="24"/>
              </w:rPr>
            </w:pPr>
            <w:ins w:id="51" w:author="Administrator" w:date="2018-06-21T18:52:00Z">
              <w:r>
                <w:rPr>
                  <w:rFonts w:ascii="宋体" w:hAnsi="宋体" w:hint="eastAsia"/>
                  <w:szCs w:val="21"/>
                </w:rPr>
                <w:t>MZHZ</w:t>
              </w:r>
            </w:ins>
          </w:p>
        </w:tc>
        <w:tc>
          <w:tcPr>
            <w:tcW w:w="1620" w:type="dxa"/>
            <w:vAlign w:val="center"/>
          </w:tcPr>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职</w:t>
            </w:r>
            <w:r w:rsidRPr="00CE67D6">
              <w:rPr>
                <w:rFonts w:ascii="宋体" w:hAnsi="宋体"/>
                <w:sz w:val="24"/>
                <w:szCs w:val="24"/>
              </w:rPr>
              <w:t xml:space="preserve">   </w:t>
            </w:r>
            <w:r w:rsidRPr="00CE67D6">
              <w:rPr>
                <w:rFonts w:ascii="宋体" w:hAnsi="宋体" w:hint="eastAsia"/>
                <w:sz w:val="24"/>
                <w:szCs w:val="24"/>
              </w:rPr>
              <w:t>务</w:t>
            </w:r>
          </w:p>
        </w:tc>
        <w:tc>
          <w:tcPr>
            <w:tcW w:w="288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16"/>
        </w:trPr>
        <w:tc>
          <w:tcPr>
            <w:tcW w:w="2236" w:type="dxa"/>
            <w:vAlign w:val="center"/>
          </w:tcPr>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户籍登记住址</w:t>
            </w:r>
          </w:p>
        </w:tc>
        <w:tc>
          <w:tcPr>
            <w:tcW w:w="6512" w:type="dxa"/>
            <w:gridSpan w:val="3"/>
            <w:vAlign w:val="center"/>
          </w:tcPr>
          <w:p w:rsidR="00607F01" w:rsidRPr="00607F01" w:rsidRDefault="00607F01" w:rsidP="00607F01">
            <w:pPr>
              <w:jc w:val="center"/>
              <w:rPr>
                <w:ins w:id="52" w:author="Administrator" w:date="2018-06-21T18:52:00Z"/>
                <w:b/>
                <w:bCs/>
              </w:rPr>
            </w:pPr>
            <w:ins w:id="53" w:author="Administrator" w:date="2018-06-21T18:52:00Z">
              <w:r w:rsidRPr="00607F01">
                <w:rPr>
                  <w:rFonts w:hint="eastAsia"/>
                  <w:b/>
                  <w:bCs/>
                </w:rPr>
                <w:t>人口房屋库</w:t>
              </w:r>
            </w:ins>
          </w:p>
          <w:p w:rsidR="00607F01" w:rsidRDefault="00607F01" w:rsidP="00607F01">
            <w:pPr>
              <w:adjustRightInd w:val="0"/>
              <w:snapToGrid w:val="0"/>
              <w:spacing w:line="300" w:lineRule="exact"/>
              <w:jc w:val="center"/>
              <w:rPr>
                <w:ins w:id="54" w:author="Administrator" w:date="2018-06-21T18:52:00Z"/>
                <w:rFonts w:ascii="宋体" w:cs="宋体" w:hint="eastAsia"/>
              </w:rPr>
            </w:pPr>
            <w:ins w:id="55" w:author="Administrator" w:date="2018-06-21T18:52:00Z">
              <w:r>
                <w:rPr>
                  <w:rFonts w:hint="eastAsia"/>
                </w:rPr>
                <w:t>T_RJBXX</w:t>
              </w:r>
              <w:r>
                <w:rPr>
                  <w:rFonts w:ascii="宋体" w:cs="宋体" w:hint="eastAsia"/>
                </w:rPr>
                <w:t xml:space="preserve"> </w:t>
              </w:r>
            </w:ins>
          </w:p>
          <w:p w:rsidR="00067AB4" w:rsidRPr="00CE67D6" w:rsidRDefault="00607F01" w:rsidP="00CE67D6">
            <w:pPr>
              <w:adjustRightInd w:val="0"/>
              <w:snapToGrid w:val="0"/>
              <w:spacing w:line="300" w:lineRule="exact"/>
              <w:jc w:val="center"/>
              <w:rPr>
                <w:rFonts w:ascii="宋体"/>
                <w:sz w:val="24"/>
                <w:szCs w:val="24"/>
              </w:rPr>
            </w:pPr>
            <w:ins w:id="56" w:author="Administrator" w:date="2018-06-21T18:53:00Z">
              <w:r>
                <w:rPr>
                  <w:rFonts w:ascii="宋体" w:hAnsi="宋体" w:hint="eastAsia"/>
                  <w:szCs w:val="21"/>
                </w:rPr>
                <w:t>HJDZ</w:t>
              </w:r>
            </w:ins>
          </w:p>
        </w:tc>
      </w:tr>
      <w:tr w:rsidR="00067AB4" w:rsidTr="00CE67D6">
        <w:trPr>
          <w:trHeight w:val="610"/>
        </w:trPr>
        <w:tc>
          <w:tcPr>
            <w:tcW w:w="2236" w:type="dxa"/>
            <w:vAlign w:val="center"/>
          </w:tcPr>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证件类型</w:t>
            </w:r>
          </w:p>
        </w:tc>
        <w:tc>
          <w:tcPr>
            <w:tcW w:w="2012" w:type="dxa"/>
            <w:vAlign w:val="center"/>
          </w:tcPr>
          <w:p w:rsidR="00607F01" w:rsidRPr="00607F01" w:rsidRDefault="00607F01" w:rsidP="00607F01">
            <w:pPr>
              <w:jc w:val="center"/>
              <w:rPr>
                <w:ins w:id="57" w:author="Administrator" w:date="2018-06-21T18:53:00Z"/>
                <w:b/>
                <w:bCs/>
              </w:rPr>
            </w:pPr>
            <w:ins w:id="58" w:author="Administrator" w:date="2018-06-21T18:53:00Z">
              <w:r w:rsidRPr="00607F01">
                <w:rPr>
                  <w:rFonts w:hint="eastAsia"/>
                  <w:b/>
                  <w:bCs/>
                </w:rPr>
                <w:t>人口房屋库</w:t>
              </w:r>
            </w:ins>
          </w:p>
          <w:p w:rsidR="00607F01" w:rsidRDefault="00607F01" w:rsidP="00607F01">
            <w:pPr>
              <w:adjustRightInd w:val="0"/>
              <w:snapToGrid w:val="0"/>
              <w:spacing w:line="300" w:lineRule="exact"/>
              <w:jc w:val="center"/>
              <w:rPr>
                <w:ins w:id="59" w:author="Administrator" w:date="2018-06-21T18:53:00Z"/>
                <w:rFonts w:ascii="宋体" w:cs="宋体" w:hint="eastAsia"/>
              </w:rPr>
            </w:pPr>
            <w:ins w:id="60" w:author="Administrator" w:date="2018-06-21T18:53:00Z">
              <w:r>
                <w:rPr>
                  <w:rFonts w:hint="eastAsia"/>
                </w:rPr>
                <w:t>T_RJBXX</w:t>
              </w:r>
              <w:r>
                <w:rPr>
                  <w:rFonts w:ascii="宋体" w:cs="宋体" w:hint="eastAsia"/>
                </w:rPr>
                <w:t xml:space="preserve"> </w:t>
              </w:r>
            </w:ins>
          </w:p>
          <w:p w:rsidR="00067AB4" w:rsidRPr="00CE67D6" w:rsidRDefault="00607F01" w:rsidP="00CE67D6">
            <w:pPr>
              <w:adjustRightInd w:val="0"/>
              <w:snapToGrid w:val="0"/>
              <w:spacing w:line="300" w:lineRule="exact"/>
              <w:jc w:val="center"/>
              <w:rPr>
                <w:rFonts w:ascii="宋体"/>
                <w:sz w:val="24"/>
                <w:szCs w:val="24"/>
              </w:rPr>
            </w:pPr>
            <w:bookmarkStart w:id="61" w:name="OLE_LINK5"/>
            <w:ins w:id="62" w:author="Administrator" w:date="2018-06-21T18:53:00Z">
              <w:r>
                <w:rPr>
                  <w:rFonts w:ascii="宋体" w:hAnsi="宋体" w:hint="eastAsia"/>
                  <w:szCs w:val="21"/>
                </w:rPr>
                <w:t>ZJZLHZ</w:t>
              </w:r>
            </w:ins>
            <w:bookmarkEnd w:id="61"/>
          </w:p>
        </w:tc>
        <w:tc>
          <w:tcPr>
            <w:tcW w:w="1620" w:type="dxa"/>
            <w:vAlign w:val="center"/>
          </w:tcPr>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证件号</w:t>
            </w:r>
          </w:p>
        </w:tc>
        <w:tc>
          <w:tcPr>
            <w:tcW w:w="2880" w:type="dxa"/>
            <w:vAlign w:val="center"/>
          </w:tcPr>
          <w:p w:rsidR="00607F01" w:rsidRPr="00607F01" w:rsidRDefault="00607F01" w:rsidP="00607F01">
            <w:pPr>
              <w:jc w:val="center"/>
              <w:rPr>
                <w:ins w:id="63" w:author="Administrator" w:date="2018-06-21T18:53:00Z"/>
                <w:b/>
                <w:bCs/>
              </w:rPr>
            </w:pPr>
            <w:ins w:id="64" w:author="Administrator" w:date="2018-06-21T18:53:00Z">
              <w:r w:rsidRPr="00607F01">
                <w:rPr>
                  <w:rFonts w:hint="eastAsia"/>
                  <w:b/>
                  <w:bCs/>
                </w:rPr>
                <w:t>人口房屋库</w:t>
              </w:r>
            </w:ins>
          </w:p>
          <w:p w:rsidR="00607F01" w:rsidRDefault="00607F01" w:rsidP="00607F01">
            <w:pPr>
              <w:adjustRightInd w:val="0"/>
              <w:snapToGrid w:val="0"/>
              <w:spacing w:line="300" w:lineRule="exact"/>
              <w:jc w:val="center"/>
              <w:rPr>
                <w:ins w:id="65" w:author="Administrator" w:date="2018-06-21T18:53:00Z"/>
                <w:rFonts w:ascii="宋体" w:cs="宋体" w:hint="eastAsia"/>
              </w:rPr>
            </w:pPr>
            <w:ins w:id="66" w:author="Administrator" w:date="2018-06-21T18:53:00Z">
              <w:r>
                <w:rPr>
                  <w:rFonts w:hint="eastAsia"/>
                </w:rPr>
                <w:t>T_RJBXX</w:t>
              </w:r>
              <w:r>
                <w:rPr>
                  <w:rFonts w:ascii="宋体" w:cs="宋体" w:hint="eastAsia"/>
                </w:rPr>
                <w:t xml:space="preserve"> </w:t>
              </w:r>
            </w:ins>
          </w:p>
          <w:p w:rsidR="00067AB4" w:rsidRPr="00CE67D6" w:rsidRDefault="00607F01" w:rsidP="00CE67D6">
            <w:pPr>
              <w:adjustRightInd w:val="0"/>
              <w:snapToGrid w:val="0"/>
              <w:spacing w:line="300" w:lineRule="exact"/>
              <w:jc w:val="center"/>
              <w:rPr>
                <w:rFonts w:ascii="宋体"/>
                <w:sz w:val="24"/>
                <w:szCs w:val="24"/>
              </w:rPr>
            </w:pPr>
            <w:ins w:id="67" w:author="Administrator" w:date="2018-06-21T18:53:00Z">
              <w:r>
                <w:rPr>
                  <w:rFonts w:ascii="宋体" w:hAnsi="宋体" w:hint="eastAsia"/>
                  <w:szCs w:val="21"/>
                </w:rPr>
                <w:t>ZJHM</w:t>
              </w:r>
            </w:ins>
          </w:p>
        </w:tc>
      </w:tr>
      <w:tr w:rsidR="00067AB4" w:rsidTr="00CE67D6">
        <w:trPr>
          <w:trHeight w:val="618"/>
        </w:trPr>
        <w:tc>
          <w:tcPr>
            <w:tcW w:w="2236" w:type="dxa"/>
            <w:vAlign w:val="center"/>
          </w:tcPr>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固定电话</w:t>
            </w:r>
          </w:p>
        </w:tc>
        <w:tc>
          <w:tcPr>
            <w:tcW w:w="2012"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620" w:type="dxa"/>
            <w:vAlign w:val="center"/>
          </w:tcPr>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移动电话</w:t>
            </w:r>
          </w:p>
        </w:tc>
        <w:tc>
          <w:tcPr>
            <w:tcW w:w="288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26"/>
        </w:trPr>
        <w:tc>
          <w:tcPr>
            <w:tcW w:w="8748" w:type="dxa"/>
            <w:gridSpan w:val="4"/>
            <w:vAlign w:val="center"/>
          </w:tcPr>
          <w:p w:rsidR="00067AB4" w:rsidRPr="00CE67D6" w:rsidRDefault="00067AB4" w:rsidP="00CE67D6">
            <w:pPr>
              <w:adjustRightInd w:val="0"/>
              <w:snapToGrid w:val="0"/>
              <w:spacing w:line="300" w:lineRule="exact"/>
              <w:ind w:firstLineChars="200" w:firstLine="480"/>
              <w:rPr>
                <w:rFonts w:ascii="宋体"/>
                <w:sz w:val="24"/>
                <w:szCs w:val="24"/>
              </w:rPr>
            </w:pPr>
            <w:r w:rsidRPr="00CE67D6">
              <w:rPr>
                <w:rFonts w:ascii="宋体" w:hAnsi="宋体" w:hint="eastAsia"/>
                <w:sz w:val="24"/>
                <w:szCs w:val="24"/>
              </w:rPr>
              <w:t>法定代表人（负责人）签字：</w:t>
            </w:r>
            <w:r w:rsidRPr="00CE67D6">
              <w:rPr>
                <w:rFonts w:ascii="宋体" w:hAnsi="宋体"/>
                <w:sz w:val="24"/>
                <w:szCs w:val="24"/>
              </w:rPr>
              <w:t xml:space="preserve">                     </w:t>
            </w:r>
            <w:r w:rsidRPr="00CE67D6">
              <w:rPr>
                <w:rFonts w:ascii="宋体" w:hAnsi="宋体" w:hint="eastAsia"/>
                <w:sz w:val="24"/>
                <w:szCs w:val="24"/>
              </w:rPr>
              <w:t>年</w:t>
            </w:r>
            <w:r w:rsidRPr="00CE67D6">
              <w:rPr>
                <w:rFonts w:ascii="宋体" w:hAnsi="宋体"/>
                <w:sz w:val="24"/>
                <w:szCs w:val="24"/>
              </w:rPr>
              <w:t xml:space="preserve">    </w:t>
            </w:r>
            <w:r w:rsidRPr="00CE67D6">
              <w:rPr>
                <w:rFonts w:ascii="宋体" w:hAnsi="宋体" w:hint="eastAsia"/>
                <w:sz w:val="24"/>
                <w:szCs w:val="24"/>
              </w:rPr>
              <w:t>月</w:t>
            </w:r>
            <w:r w:rsidRPr="00CE67D6">
              <w:rPr>
                <w:rFonts w:ascii="宋体" w:hAnsi="宋体"/>
                <w:sz w:val="24"/>
                <w:szCs w:val="24"/>
              </w:rPr>
              <w:t xml:space="preserve">    </w:t>
            </w:r>
            <w:r w:rsidRPr="00CE67D6">
              <w:rPr>
                <w:rFonts w:ascii="宋体" w:hAnsi="宋体" w:hint="eastAsia"/>
                <w:sz w:val="24"/>
                <w:szCs w:val="24"/>
              </w:rPr>
              <w:t>日</w:t>
            </w:r>
          </w:p>
        </w:tc>
      </w:tr>
      <w:tr w:rsidR="00067AB4" w:rsidTr="00CE67D6">
        <w:trPr>
          <w:trHeight w:val="8410"/>
        </w:trPr>
        <w:tc>
          <w:tcPr>
            <w:tcW w:w="8748" w:type="dxa"/>
            <w:gridSpan w:val="4"/>
          </w:tcPr>
          <w:p w:rsidR="00067AB4" w:rsidRPr="00CE67D6" w:rsidRDefault="00067AB4" w:rsidP="00CE67D6">
            <w:pPr>
              <w:spacing w:line="520" w:lineRule="exact"/>
              <w:rPr>
                <w:rFonts w:ascii="宋体"/>
                <w:sz w:val="24"/>
                <w:szCs w:val="24"/>
              </w:rPr>
            </w:pPr>
          </w:p>
          <w:p w:rsidR="00067AB4" w:rsidRPr="00CE67D6" w:rsidRDefault="00067AB4" w:rsidP="00CE67D6">
            <w:pPr>
              <w:spacing w:line="520" w:lineRule="exact"/>
              <w:rPr>
                <w:rFonts w:ascii="宋体"/>
                <w:sz w:val="24"/>
                <w:szCs w:val="24"/>
              </w:rPr>
            </w:pPr>
            <w:r w:rsidRPr="00CE67D6">
              <w:rPr>
                <w:rFonts w:ascii="宋体" w:hAnsi="宋体" w:hint="eastAsia"/>
                <w:sz w:val="24"/>
                <w:szCs w:val="24"/>
              </w:rPr>
              <w:t>备注：食品经营单位法定代表人（负责人）应当履行以下承诺（声明），并签字加盖单位公章。</w:t>
            </w:r>
          </w:p>
          <w:p w:rsidR="00067AB4" w:rsidRPr="00CE67D6" w:rsidRDefault="00067AB4" w:rsidP="00CE67D6">
            <w:pPr>
              <w:spacing w:line="520" w:lineRule="exact"/>
              <w:rPr>
                <w:rFonts w:ascii="宋体"/>
                <w:sz w:val="24"/>
                <w:szCs w:val="24"/>
              </w:rPr>
            </w:pPr>
            <w:r w:rsidRPr="00CE67D6">
              <w:rPr>
                <w:rFonts w:ascii="宋体" w:hAnsi="宋体" w:hint="eastAsia"/>
                <w:sz w:val="24"/>
                <w:szCs w:val="24"/>
              </w:rPr>
              <w:t>法定代表人（负责人）承诺（声明）：</w:t>
            </w:r>
          </w:p>
          <w:p w:rsidR="00067AB4" w:rsidRPr="00CE67D6" w:rsidRDefault="00067AB4" w:rsidP="00CE67D6">
            <w:pPr>
              <w:spacing w:line="520" w:lineRule="exact"/>
              <w:ind w:firstLineChars="200" w:firstLine="480"/>
              <w:rPr>
                <w:rFonts w:ascii="宋体"/>
                <w:sz w:val="24"/>
                <w:szCs w:val="24"/>
              </w:rPr>
            </w:pPr>
            <w:r w:rsidRPr="00CE67D6">
              <w:rPr>
                <w:rFonts w:ascii="宋体" w:hAnsi="宋体" w:hint="eastAsia"/>
                <w:sz w:val="24"/>
                <w:szCs w:val="24"/>
              </w:rPr>
              <w:t>本人向许可机关郑重声明：过去五年内，本人担任直接负责的主管人员和食品安全管理人员所在的食品经营单位，不存在被吊销食品生产经营</w:t>
            </w:r>
            <w:r>
              <w:rPr>
                <w:rFonts w:ascii="宋体" w:hAnsi="宋体" w:hint="eastAsia"/>
                <w:sz w:val="24"/>
                <w:szCs w:val="24"/>
              </w:rPr>
              <w:t>（卫生、生产、流通或者餐饮服务）许可证的情形。同时，本单位将严格</w:t>
            </w:r>
            <w:r w:rsidRPr="00CE67D6">
              <w:rPr>
                <w:rFonts w:ascii="宋体" w:hAnsi="宋体" w:hint="eastAsia"/>
                <w:sz w:val="24"/>
                <w:szCs w:val="24"/>
              </w:rPr>
              <w:t>遵守《食品安全法》的规定。</w:t>
            </w:r>
          </w:p>
          <w:p w:rsidR="00067AB4" w:rsidRPr="00CE67D6" w:rsidRDefault="00067AB4" w:rsidP="00CE67D6">
            <w:pPr>
              <w:spacing w:line="520" w:lineRule="exact"/>
              <w:ind w:firstLineChars="200" w:firstLine="480"/>
              <w:rPr>
                <w:rFonts w:ascii="宋体"/>
                <w:sz w:val="24"/>
                <w:szCs w:val="24"/>
              </w:rPr>
            </w:pPr>
            <w:r w:rsidRPr="00CE67D6">
              <w:rPr>
                <w:rFonts w:ascii="宋体" w:hAnsi="宋体" w:hint="eastAsia"/>
                <w:sz w:val="24"/>
                <w:szCs w:val="24"/>
              </w:rPr>
              <w:t>谨此承诺，本表所填内容不含虚假成份，现亲笔签字（盖章）确认。</w:t>
            </w:r>
          </w:p>
          <w:p w:rsidR="00067AB4" w:rsidRPr="00CE67D6" w:rsidRDefault="00067AB4" w:rsidP="00CE67D6">
            <w:pPr>
              <w:spacing w:line="520" w:lineRule="exact"/>
              <w:rPr>
                <w:rFonts w:ascii="宋体"/>
                <w:sz w:val="24"/>
                <w:szCs w:val="24"/>
              </w:rPr>
            </w:pPr>
          </w:p>
          <w:p w:rsidR="00067AB4" w:rsidRPr="00CE67D6" w:rsidRDefault="00067AB4" w:rsidP="00CE67D6">
            <w:pPr>
              <w:spacing w:line="520" w:lineRule="exact"/>
              <w:rPr>
                <w:rFonts w:ascii="宋体"/>
                <w:sz w:val="24"/>
                <w:szCs w:val="24"/>
              </w:rPr>
            </w:pPr>
          </w:p>
          <w:p w:rsidR="00067AB4" w:rsidRPr="00CE67D6" w:rsidRDefault="00067AB4" w:rsidP="00CE67D6">
            <w:pPr>
              <w:spacing w:line="520" w:lineRule="exact"/>
              <w:rPr>
                <w:rFonts w:ascii="宋体"/>
                <w:sz w:val="24"/>
                <w:szCs w:val="24"/>
              </w:rPr>
            </w:pPr>
          </w:p>
          <w:p w:rsidR="00067AB4" w:rsidRPr="00CE67D6" w:rsidRDefault="00067AB4" w:rsidP="00CE67D6">
            <w:pPr>
              <w:spacing w:line="520" w:lineRule="exact"/>
              <w:rPr>
                <w:rFonts w:ascii="宋体"/>
                <w:sz w:val="24"/>
                <w:szCs w:val="24"/>
              </w:rPr>
            </w:pPr>
          </w:p>
          <w:p w:rsidR="00067AB4" w:rsidRPr="00CE67D6" w:rsidRDefault="00067AB4" w:rsidP="00CE67D6">
            <w:pPr>
              <w:spacing w:line="520" w:lineRule="exact"/>
              <w:ind w:firstLineChars="1950" w:firstLine="4680"/>
              <w:rPr>
                <w:rFonts w:ascii="宋体"/>
                <w:sz w:val="24"/>
                <w:szCs w:val="24"/>
              </w:rPr>
            </w:pPr>
            <w:r w:rsidRPr="00CE67D6">
              <w:rPr>
                <w:rFonts w:ascii="宋体" w:hAnsi="宋体" w:hint="eastAsia"/>
                <w:sz w:val="24"/>
                <w:szCs w:val="24"/>
              </w:rPr>
              <w:t>签字（盖章）：</w:t>
            </w:r>
          </w:p>
          <w:p w:rsidR="00067AB4" w:rsidRPr="00CE67D6" w:rsidRDefault="00067AB4" w:rsidP="00CE67D6">
            <w:pPr>
              <w:adjustRightInd w:val="0"/>
              <w:snapToGrid w:val="0"/>
              <w:spacing w:line="300" w:lineRule="exact"/>
              <w:jc w:val="center"/>
              <w:rPr>
                <w:rFonts w:ascii="宋体" w:hAnsi="宋体"/>
                <w:sz w:val="24"/>
                <w:szCs w:val="24"/>
              </w:rPr>
            </w:pPr>
            <w:r w:rsidRPr="00CE67D6">
              <w:rPr>
                <w:rFonts w:ascii="宋体" w:hAnsi="宋体"/>
                <w:sz w:val="24"/>
                <w:szCs w:val="24"/>
              </w:rPr>
              <w:t xml:space="preserve">  </w:t>
            </w:r>
          </w:p>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sz w:val="24"/>
                <w:szCs w:val="24"/>
              </w:rPr>
              <w:t xml:space="preserve">                     </w:t>
            </w:r>
            <w:r w:rsidRPr="00CE67D6">
              <w:rPr>
                <w:rFonts w:ascii="宋体" w:hAnsi="宋体" w:hint="eastAsia"/>
                <w:sz w:val="24"/>
                <w:szCs w:val="24"/>
              </w:rPr>
              <w:t>年</w:t>
            </w:r>
            <w:r w:rsidRPr="00CE67D6">
              <w:rPr>
                <w:rFonts w:ascii="宋体" w:hAnsi="宋体"/>
                <w:sz w:val="24"/>
                <w:szCs w:val="24"/>
              </w:rPr>
              <w:t xml:space="preserve">    </w:t>
            </w:r>
            <w:r w:rsidRPr="00CE67D6">
              <w:rPr>
                <w:rFonts w:ascii="宋体" w:hAnsi="宋体" w:hint="eastAsia"/>
                <w:sz w:val="24"/>
                <w:szCs w:val="24"/>
              </w:rPr>
              <w:t>月</w:t>
            </w:r>
            <w:r w:rsidRPr="00CE67D6">
              <w:rPr>
                <w:rFonts w:ascii="宋体" w:hAnsi="宋体"/>
                <w:sz w:val="24"/>
                <w:szCs w:val="24"/>
              </w:rPr>
              <w:t xml:space="preserve">    </w:t>
            </w:r>
            <w:r w:rsidRPr="00CE67D6">
              <w:rPr>
                <w:rFonts w:ascii="宋体" w:hAnsi="宋体" w:hint="eastAsia"/>
                <w:sz w:val="24"/>
                <w:szCs w:val="24"/>
              </w:rPr>
              <w:t>日</w:t>
            </w:r>
          </w:p>
        </w:tc>
      </w:tr>
    </w:tbl>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r>
        <w:rPr>
          <w:rFonts w:ascii="黑体" w:eastAsia="黑体" w:hAnsi="黑体"/>
          <w:sz w:val="30"/>
          <w:szCs w:val="30"/>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40"/>
      </w:tblGrid>
      <w:tr w:rsidR="00067AB4" w:rsidTr="00A21DAE">
        <w:trPr>
          <w:trHeight w:val="13261"/>
        </w:trPr>
        <w:tc>
          <w:tcPr>
            <w:tcW w:w="8640" w:type="dxa"/>
          </w:tcPr>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460668">
            <w:pPr>
              <w:adjustRightInd w:val="0"/>
              <w:snapToGrid w:val="0"/>
              <w:spacing w:line="300" w:lineRule="exact"/>
              <w:jc w:val="center"/>
              <w:rPr>
                <w:rFonts w:ascii="黑体" w:eastAsia="黑体" w:hAnsi="黑体"/>
                <w:sz w:val="30"/>
                <w:szCs w:val="30"/>
              </w:rPr>
            </w:pPr>
          </w:p>
          <w:p w:rsidR="00067AB4" w:rsidRPr="00A21DAE" w:rsidRDefault="00067AB4" w:rsidP="00460668">
            <w:pPr>
              <w:adjustRightInd w:val="0"/>
              <w:snapToGrid w:val="0"/>
              <w:spacing w:line="300" w:lineRule="exact"/>
              <w:jc w:val="center"/>
              <w:rPr>
                <w:rFonts w:ascii="宋体"/>
                <w:sz w:val="28"/>
                <w:szCs w:val="28"/>
              </w:rPr>
            </w:pPr>
            <w:r w:rsidRPr="00A21DAE">
              <w:rPr>
                <w:rFonts w:ascii="宋体" w:hAnsi="宋体" w:hint="eastAsia"/>
                <w:sz w:val="28"/>
                <w:szCs w:val="28"/>
              </w:rPr>
              <w:t>（身份证件复印件粘贴处）</w:t>
            </w:r>
          </w:p>
          <w:p w:rsidR="00067AB4" w:rsidRDefault="00067AB4" w:rsidP="00A21DAE">
            <w:pPr>
              <w:adjustRightInd w:val="0"/>
              <w:snapToGrid w:val="0"/>
              <w:spacing w:line="300" w:lineRule="exact"/>
              <w:rPr>
                <w:rFonts w:ascii="黑体" w:eastAsia="黑体" w:hAnsi="黑体"/>
                <w:sz w:val="30"/>
                <w:szCs w:val="30"/>
              </w:rPr>
            </w:pPr>
          </w:p>
        </w:tc>
      </w:tr>
    </w:tbl>
    <w:p w:rsidR="00067AB4" w:rsidRDefault="00067AB4" w:rsidP="00460668">
      <w:pPr>
        <w:adjustRightInd w:val="0"/>
        <w:snapToGrid w:val="0"/>
        <w:spacing w:line="300" w:lineRule="exact"/>
        <w:jc w:val="center"/>
        <w:rPr>
          <w:rFonts w:ascii="黑体" w:eastAsia="黑体" w:hAnsi="黑体"/>
          <w:sz w:val="30"/>
          <w:szCs w:val="30"/>
        </w:rPr>
      </w:pPr>
    </w:p>
    <w:p w:rsidR="00067AB4" w:rsidRDefault="00067AB4" w:rsidP="00A21DAE">
      <w:pPr>
        <w:adjustRightInd w:val="0"/>
        <w:snapToGrid w:val="0"/>
        <w:spacing w:line="300" w:lineRule="exact"/>
        <w:rPr>
          <w:rFonts w:ascii="楷体" w:eastAsia="楷体" w:hAnsi="楷体"/>
          <w:sz w:val="24"/>
          <w:szCs w:val="24"/>
        </w:rPr>
        <w:sectPr w:rsidR="00067AB4" w:rsidSect="000472DF">
          <w:pgSz w:w="11906" w:h="16838" w:code="9"/>
          <w:pgMar w:top="1091" w:right="1588" w:bottom="1091" w:left="1588" w:header="851" w:footer="992" w:gutter="0"/>
          <w:cols w:space="425"/>
          <w:docGrid w:type="lines" w:linePitch="312"/>
        </w:sectPr>
      </w:pPr>
      <w:r w:rsidRPr="00A21DAE">
        <w:rPr>
          <w:rFonts w:ascii="楷体" w:eastAsia="楷体" w:hAnsi="楷体" w:hint="eastAsia"/>
          <w:sz w:val="24"/>
          <w:szCs w:val="24"/>
        </w:rPr>
        <w:t>备注：</w:t>
      </w:r>
      <w:r>
        <w:rPr>
          <w:rFonts w:ascii="楷体" w:eastAsia="楷体" w:hAnsi="楷体" w:hint="eastAsia"/>
          <w:sz w:val="24"/>
          <w:szCs w:val="24"/>
        </w:rPr>
        <w:t>法定代表人（负责人）范围请参照填表说明第</w:t>
      </w:r>
      <w:r>
        <w:rPr>
          <w:rFonts w:ascii="楷体" w:eastAsia="楷体" w:hAnsi="楷体"/>
          <w:sz w:val="24"/>
          <w:szCs w:val="24"/>
        </w:rPr>
        <w:t>3</w:t>
      </w:r>
      <w:r>
        <w:rPr>
          <w:rFonts w:ascii="楷体" w:eastAsia="楷体" w:hAnsi="楷体" w:hint="eastAsia"/>
          <w:sz w:val="24"/>
          <w:szCs w:val="24"/>
        </w:rPr>
        <w:t>项。</w:t>
      </w:r>
    </w:p>
    <w:p w:rsidR="00067AB4" w:rsidRDefault="00067AB4" w:rsidP="00DB1A04">
      <w:pPr>
        <w:adjustRightInd w:val="0"/>
        <w:snapToGrid w:val="0"/>
        <w:spacing w:line="300" w:lineRule="exact"/>
        <w:jc w:val="center"/>
        <w:rPr>
          <w:rFonts w:ascii="黑体" w:eastAsia="黑体" w:hAnsi="黑体"/>
          <w:sz w:val="30"/>
          <w:szCs w:val="30"/>
        </w:rPr>
      </w:pPr>
      <w:r w:rsidRPr="00DB1A04">
        <w:rPr>
          <w:rFonts w:ascii="黑体" w:eastAsia="黑体" w:hAnsi="黑体" w:hint="eastAsia"/>
          <w:sz w:val="30"/>
          <w:szCs w:val="30"/>
        </w:rPr>
        <w:lastRenderedPageBreak/>
        <w:t>食品安全专业技术人员、食品安全管理人员情况登记表</w:t>
      </w:r>
    </w:p>
    <w:p w:rsidR="00067AB4" w:rsidRDefault="00067AB4" w:rsidP="00DB1A04">
      <w:pPr>
        <w:adjustRightInd w:val="0"/>
        <w:snapToGrid w:val="0"/>
        <w:spacing w:line="300" w:lineRule="exact"/>
        <w:jc w:val="center"/>
        <w:rPr>
          <w:rFonts w:ascii="黑体" w:eastAsia="黑体" w:hAnsi="黑体"/>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1321"/>
        <w:gridCol w:w="479"/>
        <w:gridCol w:w="1080"/>
        <w:gridCol w:w="2520"/>
        <w:gridCol w:w="900"/>
        <w:gridCol w:w="2520"/>
        <w:gridCol w:w="1260"/>
        <w:gridCol w:w="1488"/>
        <w:gridCol w:w="1488"/>
      </w:tblGrid>
      <w:tr w:rsidR="00067AB4" w:rsidTr="00CE67D6">
        <w:trPr>
          <w:trHeight w:val="627"/>
        </w:trPr>
        <w:tc>
          <w:tcPr>
            <w:tcW w:w="1368"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r w:rsidRPr="00CE67D6">
              <w:rPr>
                <w:rFonts w:ascii="宋体" w:hAnsi="宋体" w:hint="eastAsia"/>
                <w:sz w:val="24"/>
                <w:szCs w:val="24"/>
              </w:rPr>
              <w:t>人员分类</w:t>
            </w:r>
          </w:p>
        </w:tc>
        <w:tc>
          <w:tcPr>
            <w:tcW w:w="1321"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r w:rsidRPr="00CE67D6">
              <w:rPr>
                <w:rFonts w:ascii="宋体" w:hAnsi="宋体" w:hint="eastAsia"/>
                <w:sz w:val="24"/>
                <w:szCs w:val="24"/>
              </w:rPr>
              <w:t>姓名</w:t>
            </w:r>
          </w:p>
        </w:tc>
        <w:tc>
          <w:tcPr>
            <w:tcW w:w="479"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r w:rsidRPr="00CE67D6">
              <w:rPr>
                <w:rFonts w:ascii="宋体" w:hAnsi="宋体" w:hint="eastAsia"/>
                <w:sz w:val="24"/>
                <w:szCs w:val="24"/>
              </w:rPr>
              <w:t>性别</w:t>
            </w:r>
          </w:p>
        </w:tc>
        <w:tc>
          <w:tcPr>
            <w:tcW w:w="108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r w:rsidRPr="00CE67D6">
              <w:rPr>
                <w:rFonts w:ascii="宋体" w:hAnsi="宋体" w:hint="eastAsia"/>
                <w:sz w:val="24"/>
                <w:szCs w:val="24"/>
              </w:rPr>
              <w:t>民族</w:t>
            </w:r>
          </w:p>
        </w:tc>
        <w:tc>
          <w:tcPr>
            <w:tcW w:w="252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r w:rsidRPr="00CE67D6">
              <w:rPr>
                <w:rFonts w:ascii="宋体" w:hAnsi="宋体" w:hint="eastAsia"/>
                <w:sz w:val="24"/>
                <w:szCs w:val="24"/>
              </w:rPr>
              <w:t>户籍登记住址</w:t>
            </w:r>
          </w:p>
        </w:tc>
        <w:tc>
          <w:tcPr>
            <w:tcW w:w="90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r w:rsidRPr="00CE67D6">
              <w:rPr>
                <w:rFonts w:ascii="宋体" w:hAnsi="宋体" w:hint="eastAsia"/>
                <w:sz w:val="24"/>
                <w:szCs w:val="24"/>
              </w:rPr>
              <w:t>证件类型</w:t>
            </w:r>
          </w:p>
        </w:tc>
        <w:tc>
          <w:tcPr>
            <w:tcW w:w="252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r w:rsidRPr="00CE67D6">
              <w:rPr>
                <w:rFonts w:ascii="宋体" w:hAnsi="宋体" w:hint="eastAsia"/>
                <w:sz w:val="24"/>
                <w:szCs w:val="24"/>
              </w:rPr>
              <w:t>证件号</w:t>
            </w:r>
          </w:p>
        </w:tc>
        <w:tc>
          <w:tcPr>
            <w:tcW w:w="126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r w:rsidRPr="00CE67D6">
              <w:rPr>
                <w:rFonts w:ascii="宋体" w:hAnsi="宋体" w:hint="eastAsia"/>
                <w:sz w:val="24"/>
                <w:szCs w:val="24"/>
              </w:rPr>
              <w:t>职务</w:t>
            </w:r>
          </w:p>
        </w:tc>
        <w:tc>
          <w:tcPr>
            <w:tcW w:w="1488"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r w:rsidRPr="00CE67D6">
              <w:rPr>
                <w:rFonts w:ascii="宋体" w:hAnsi="宋体" w:hint="eastAsia"/>
                <w:sz w:val="24"/>
                <w:szCs w:val="24"/>
              </w:rPr>
              <w:t>联系电话</w:t>
            </w:r>
          </w:p>
        </w:tc>
        <w:tc>
          <w:tcPr>
            <w:tcW w:w="1488"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r w:rsidRPr="00CE67D6">
              <w:rPr>
                <w:rFonts w:ascii="宋体" w:hAnsi="宋体" w:hint="eastAsia"/>
                <w:sz w:val="24"/>
                <w:szCs w:val="24"/>
              </w:rPr>
              <w:t>任免单位</w:t>
            </w:r>
          </w:p>
        </w:tc>
      </w:tr>
      <w:tr w:rsidR="00067AB4" w:rsidTr="00CE67D6">
        <w:trPr>
          <w:trHeight w:val="621"/>
        </w:trPr>
        <w:tc>
          <w:tcPr>
            <w:tcW w:w="1368" w:type="dxa"/>
            <w:vMerge w:val="restart"/>
            <w:vAlign w:val="center"/>
          </w:tcPr>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食品安全</w:t>
            </w:r>
          </w:p>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专业技术</w:t>
            </w:r>
          </w:p>
          <w:p w:rsidR="00067AB4" w:rsidRPr="00CE67D6" w:rsidRDefault="00067AB4" w:rsidP="00CE67D6">
            <w:pPr>
              <w:adjustRightInd w:val="0"/>
              <w:snapToGrid w:val="0"/>
              <w:spacing w:line="300" w:lineRule="exact"/>
              <w:jc w:val="center"/>
              <w:rPr>
                <w:rFonts w:ascii="黑体" w:eastAsia="黑体" w:hAnsi="黑体"/>
                <w:sz w:val="30"/>
                <w:szCs w:val="30"/>
              </w:rPr>
            </w:pPr>
            <w:r w:rsidRPr="00CE67D6">
              <w:rPr>
                <w:rFonts w:ascii="宋体" w:hAnsi="宋体" w:hint="eastAsia"/>
                <w:sz w:val="24"/>
                <w:szCs w:val="24"/>
              </w:rPr>
              <w:t>人员</w:t>
            </w:r>
          </w:p>
        </w:tc>
        <w:tc>
          <w:tcPr>
            <w:tcW w:w="1321"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479"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08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252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90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252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26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488"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488"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r>
      <w:tr w:rsidR="00067AB4" w:rsidTr="00CE67D6">
        <w:trPr>
          <w:trHeight w:val="614"/>
        </w:trPr>
        <w:tc>
          <w:tcPr>
            <w:tcW w:w="1368" w:type="dxa"/>
            <w:vMerge/>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321"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479"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08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252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90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252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26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488"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488"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r>
      <w:tr w:rsidR="00067AB4" w:rsidTr="00CE67D6">
        <w:trPr>
          <w:trHeight w:val="608"/>
        </w:trPr>
        <w:tc>
          <w:tcPr>
            <w:tcW w:w="1368" w:type="dxa"/>
            <w:vMerge/>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321"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479"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08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252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90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252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26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488"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488"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r>
      <w:tr w:rsidR="00067AB4" w:rsidTr="00CE67D6">
        <w:trPr>
          <w:trHeight w:val="616"/>
        </w:trPr>
        <w:tc>
          <w:tcPr>
            <w:tcW w:w="1368" w:type="dxa"/>
            <w:vMerge w:val="restart"/>
            <w:vAlign w:val="center"/>
          </w:tcPr>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食品安全</w:t>
            </w:r>
          </w:p>
          <w:p w:rsidR="00067AB4" w:rsidRPr="00CE67D6" w:rsidRDefault="00067AB4" w:rsidP="00CE67D6">
            <w:pPr>
              <w:adjustRightInd w:val="0"/>
              <w:snapToGrid w:val="0"/>
              <w:spacing w:line="300" w:lineRule="exact"/>
              <w:jc w:val="center"/>
              <w:rPr>
                <w:rFonts w:ascii="黑体" w:eastAsia="黑体" w:hAnsi="黑体"/>
                <w:sz w:val="30"/>
                <w:szCs w:val="30"/>
              </w:rPr>
            </w:pPr>
            <w:r w:rsidRPr="00CE67D6">
              <w:rPr>
                <w:rFonts w:ascii="宋体" w:hAnsi="宋体" w:hint="eastAsia"/>
                <w:sz w:val="24"/>
                <w:szCs w:val="24"/>
              </w:rPr>
              <w:t>管理人员</w:t>
            </w:r>
          </w:p>
        </w:tc>
        <w:tc>
          <w:tcPr>
            <w:tcW w:w="1321"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479"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08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252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90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252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26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488"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488"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r>
      <w:tr w:rsidR="00067AB4" w:rsidTr="00CE67D6">
        <w:trPr>
          <w:trHeight w:val="610"/>
        </w:trPr>
        <w:tc>
          <w:tcPr>
            <w:tcW w:w="1368" w:type="dxa"/>
            <w:vMerge/>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321"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479"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08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252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90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252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26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488"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488"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r>
      <w:tr w:rsidR="00067AB4" w:rsidTr="00CE67D6">
        <w:trPr>
          <w:trHeight w:val="618"/>
        </w:trPr>
        <w:tc>
          <w:tcPr>
            <w:tcW w:w="1368" w:type="dxa"/>
            <w:vMerge/>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321"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479"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08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252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90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252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260"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488"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c>
          <w:tcPr>
            <w:tcW w:w="1488"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p>
        </w:tc>
      </w:tr>
      <w:tr w:rsidR="00067AB4" w:rsidTr="00CE67D6">
        <w:trPr>
          <w:trHeight w:val="2523"/>
        </w:trPr>
        <w:tc>
          <w:tcPr>
            <w:tcW w:w="1368" w:type="dxa"/>
            <w:vAlign w:val="center"/>
          </w:tcPr>
          <w:p w:rsidR="00067AB4" w:rsidRPr="00CE67D6" w:rsidRDefault="00067AB4" w:rsidP="00CE67D6">
            <w:pPr>
              <w:adjustRightInd w:val="0"/>
              <w:snapToGrid w:val="0"/>
              <w:spacing w:line="300" w:lineRule="exact"/>
              <w:jc w:val="center"/>
              <w:rPr>
                <w:rFonts w:ascii="黑体" w:eastAsia="黑体" w:hAnsi="黑体"/>
                <w:sz w:val="30"/>
                <w:szCs w:val="30"/>
              </w:rPr>
            </w:pPr>
            <w:r w:rsidRPr="00CE67D6">
              <w:rPr>
                <w:rFonts w:ascii="宋体" w:hAnsi="宋体" w:hint="eastAsia"/>
                <w:sz w:val="24"/>
                <w:szCs w:val="24"/>
              </w:rPr>
              <w:t>备</w:t>
            </w:r>
            <w:r w:rsidRPr="00CE67D6">
              <w:rPr>
                <w:rFonts w:ascii="宋体" w:hAnsi="宋体"/>
                <w:sz w:val="24"/>
                <w:szCs w:val="24"/>
              </w:rPr>
              <w:t xml:space="preserve">   </w:t>
            </w:r>
            <w:r w:rsidRPr="00CE67D6">
              <w:rPr>
                <w:rFonts w:ascii="宋体" w:hAnsi="宋体" w:hint="eastAsia"/>
                <w:sz w:val="24"/>
                <w:szCs w:val="24"/>
              </w:rPr>
              <w:t>注：</w:t>
            </w:r>
          </w:p>
        </w:tc>
        <w:tc>
          <w:tcPr>
            <w:tcW w:w="13056" w:type="dxa"/>
            <w:gridSpan w:val="9"/>
            <w:vAlign w:val="center"/>
          </w:tcPr>
          <w:p w:rsidR="00067AB4" w:rsidRPr="00CE67D6" w:rsidRDefault="00067AB4" w:rsidP="00CE67D6">
            <w:pPr>
              <w:spacing w:line="520" w:lineRule="exact"/>
              <w:ind w:firstLineChars="200" w:firstLine="420"/>
              <w:rPr>
                <w:rFonts w:ascii="宋体"/>
                <w:szCs w:val="21"/>
              </w:rPr>
            </w:pPr>
            <w:r w:rsidRPr="00CE67D6">
              <w:rPr>
                <w:rFonts w:ascii="宋体" w:hAnsi="宋体" w:hint="eastAsia"/>
                <w:szCs w:val="21"/>
              </w:rPr>
              <w:t>食品经营单位食品安全管理人员应当履行以下承诺（声明），并签字加盖单位公章。</w:t>
            </w:r>
          </w:p>
          <w:p w:rsidR="00067AB4" w:rsidRPr="00CE67D6" w:rsidRDefault="00067AB4" w:rsidP="00CE67D6">
            <w:pPr>
              <w:spacing w:line="520" w:lineRule="exact"/>
              <w:ind w:firstLine="480"/>
              <w:rPr>
                <w:rFonts w:ascii="宋体"/>
                <w:szCs w:val="21"/>
              </w:rPr>
            </w:pPr>
            <w:r w:rsidRPr="00CE67D6">
              <w:rPr>
                <w:rFonts w:ascii="宋体" w:hAnsi="宋体" w:hint="eastAsia"/>
                <w:szCs w:val="21"/>
              </w:rPr>
              <w:t>食品安全管理人员承诺（声明）：</w:t>
            </w:r>
          </w:p>
          <w:p w:rsidR="00067AB4" w:rsidRPr="00CE67D6" w:rsidRDefault="00067AB4" w:rsidP="00CE67D6">
            <w:pPr>
              <w:spacing w:line="520" w:lineRule="exact"/>
              <w:ind w:firstLine="480"/>
              <w:rPr>
                <w:rFonts w:ascii="宋体"/>
                <w:szCs w:val="21"/>
              </w:rPr>
            </w:pPr>
            <w:r w:rsidRPr="00CE67D6">
              <w:rPr>
                <w:rFonts w:ascii="宋体" w:hAnsi="宋体" w:hint="eastAsia"/>
                <w:szCs w:val="21"/>
              </w:rPr>
              <w:t>本人向许可机关郑重声明：过去五年内，本人担任直接负责的主管人员和食品安全管理人员所在的食品经营单位，不存在被吊销食品生产经营（卫生、生产、流通或者餐饮服务）许可证的情形。</w:t>
            </w:r>
          </w:p>
          <w:p w:rsidR="00067AB4" w:rsidRPr="00CE67D6" w:rsidRDefault="00067AB4" w:rsidP="00CE67D6">
            <w:pPr>
              <w:spacing w:line="520" w:lineRule="exact"/>
              <w:ind w:firstLine="480"/>
              <w:rPr>
                <w:rFonts w:ascii="宋体"/>
                <w:szCs w:val="21"/>
              </w:rPr>
            </w:pPr>
            <w:r w:rsidRPr="00CE67D6">
              <w:rPr>
                <w:rFonts w:ascii="宋体" w:hAnsi="宋体" w:hint="eastAsia"/>
                <w:szCs w:val="21"/>
              </w:rPr>
              <w:t>谨此承诺，本表所填内容不含虚假成份，现亲笔签字（盖章）确认。</w:t>
            </w:r>
          </w:p>
          <w:p w:rsidR="00067AB4" w:rsidRPr="00CE67D6" w:rsidRDefault="00067AB4" w:rsidP="00CE67D6">
            <w:pPr>
              <w:spacing w:line="520" w:lineRule="exact"/>
              <w:ind w:firstLineChars="500" w:firstLine="1050"/>
              <w:rPr>
                <w:rFonts w:ascii="宋体"/>
                <w:szCs w:val="21"/>
              </w:rPr>
            </w:pPr>
            <w:r w:rsidRPr="00CE67D6">
              <w:rPr>
                <w:rFonts w:ascii="宋体" w:hAnsi="宋体" w:hint="eastAsia"/>
                <w:szCs w:val="21"/>
              </w:rPr>
              <w:t>签字（盖章）：</w:t>
            </w:r>
            <w:r w:rsidRPr="00CE67D6">
              <w:rPr>
                <w:rFonts w:ascii="宋体"/>
                <w:szCs w:val="21"/>
              </w:rPr>
              <w:t xml:space="preserve">                                     </w:t>
            </w:r>
            <w:r w:rsidRPr="00CE67D6">
              <w:rPr>
                <w:rFonts w:ascii="宋体" w:hAnsi="宋体" w:hint="eastAsia"/>
                <w:szCs w:val="21"/>
              </w:rPr>
              <w:t>年</w:t>
            </w:r>
            <w:r w:rsidRPr="00CE67D6">
              <w:rPr>
                <w:rFonts w:ascii="宋体" w:hAnsi="宋体"/>
                <w:szCs w:val="21"/>
              </w:rPr>
              <w:t xml:space="preserve">   </w:t>
            </w:r>
            <w:r w:rsidRPr="00CE67D6">
              <w:rPr>
                <w:rFonts w:ascii="宋体" w:hAnsi="宋体" w:hint="eastAsia"/>
                <w:szCs w:val="21"/>
              </w:rPr>
              <w:t>月</w:t>
            </w:r>
            <w:r w:rsidRPr="00CE67D6">
              <w:rPr>
                <w:rFonts w:ascii="宋体" w:hAnsi="宋体"/>
                <w:szCs w:val="21"/>
              </w:rPr>
              <w:t xml:space="preserve">   </w:t>
            </w:r>
            <w:r w:rsidRPr="00CE67D6">
              <w:rPr>
                <w:rFonts w:ascii="宋体" w:hAnsi="宋体" w:hint="eastAsia"/>
                <w:szCs w:val="21"/>
              </w:rPr>
              <w:t>日</w:t>
            </w:r>
          </w:p>
          <w:p w:rsidR="00067AB4" w:rsidRPr="00CE67D6" w:rsidRDefault="00067AB4" w:rsidP="00CE67D6">
            <w:pPr>
              <w:adjustRightInd w:val="0"/>
              <w:snapToGrid w:val="0"/>
              <w:spacing w:line="300" w:lineRule="exact"/>
              <w:jc w:val="center"/>
              <w:rPr>
                <w:rFonts w:ascii="黑体" w:eastAsia="黑体" w:hAnsi="黑体"/>
                <w:sz w:val="30"/>
                <w:szCs w:val="30"/>
              </w:rPr>
            </w:pPr>
          </w:p>
        </w:tc>
      </w:tr>
    </w:tbl>
    <w:p w:rsidR="00067AB4" w:rsidRDefault="00067AB4" w:rsidP="00DB1A04">
      <w:pPr>
        <w:adjustRightInd w:val="0"/>
        <w:snapToGrid w:val="0"/>
        <w:spacing w:line="300" w:lineRule="exact"/>
        <w:jc w:val="center"/>
        <w:rPr>
          <w:rFonts w:ascii="黑体" w:eastAsia="黑体" w:hAnsi="黑体"/>
          <w:sz w:val="30"/>
          <w:szCs w:val="30"/>
        </w:rPr>
        <w:sectPr w:rsidR="00067AB4" w:rsidSect="00DB1A04">
          <w:pgSz w:w="16838" w:h="11906" w:orient="landscape" w:code="9"/>
          <w:pgMar w:top="1588" w:right="1089" w:bottom="1246" w:left="1089" w:header="851" w:footer="992" w:gutter="0"/>
          <w:cols w:space="425"/>
          <w:docGrid w:type="linesAndChars" w:linePitch="312"/>
        </w:sectPr>
      </w:pPr>
    </w:p>
    <w:p w:rsidR="00067AB4" w:rsidRDefault="00067AB4" w:rsidP="00DB1A04">
      <w:pPr>
        <w:adjustRightInd w:val="0"/>
        <w:snapToGrid w:val="0"/>
        <w:spacing w:line="300" w:lineRule="exact"/>
        <w:jc w:val="center"/>
        <w:rPr>
          <w:rFonts w:ascii="黑体" w:eastAsia="黑体" w:hAnsi="黑体"/>
          <w:sz w:val="30"/>
          <w:szCs w:val="30"/>
        </w:rPr>
      </w:pPr>
      <w:r>
        <w:rPr>
          <w:rFonts w:ascii="黑体" w:eastAsia="黑体" w:hAnsi="黑体" w:hint="eastAsia"/>
          <w:sz w:val="30"/>
          <w:szCs w:val="30"/>
        </w:rPr>
        <w:lastRenderedPageBreak/>
        <w:t>食品安全设施设备登记表</w:t>
      </w:r>
      <w:bookmarkStart w:id="68" w:name="_GoBack"/>
      <w:bookmarkEnd w:id="68"/>
    </w:p>
    <w:p w:rsidR="00067AB4" w:rsidRDefault="00067AB4" w:rsidP="00DB1A04">
      <w:pPr>
        <w:adjustRightInd w:val="0"/>
        <w:snapToGrid w:val="0"/>
        <w:spacing w:line="300" w:lineRule="exact"/>
        <w:jc w:val="center"/>
        <w:rPr>
          <w:rFonts w:ascii="黑体" w:eastAsia="黑体" w:hAnsi="黑体"/>
          <w:sz w:val="30"/>
          <w:szCs w:val="3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2700"/>
        <w:gridCol w:w="1023"/>
        <w:gridCol w:w="2397"/>
        <w:gridCol w:w="2520"/>
      </w:tblGrid>
      <w:tr w:rsidR="00067AB4" w:rsidTr="00CE67D6">
        <w:trPr>
          <w:trHeight w:val="637"/>
        </w:trPr>
        <w:tc>
          <w:tcPr>
            <w:tcW w:w="9468" w:type="dxa"/>
            <w:gridSpan w:val="5"/>
            <w:vAlign w:val="center"/>
          </w:tcPr>
          <w:p w:rsidR="00067AB4" w:rsidRPr="00CE67D6" w:rsidRDefault="00067AB4" w:rsidP="00CE67D6">
            <w:pPr>
              <w:adjustRightInd w:val="0"/>
              <w:snapToGrid w:val="0"/>
              <w:spacing w:line="300" w:lineRule="exact"/>
              <w:rPr>
                <w:rFonts w:ascii="宋体"/>
                <w:sz w:val="24"/>
                <w:szCs w:val="24"/>
              </w:rPr>
            </w:pPr>
            <w:r w:rsidRPr="00CE67D6">
              <w:rPr>
                <w:rFonts w:ascii="宋体" w:hAnsi="宋体" w:hint="eastAsia"/>
                <w:sz w:val="24"/>
                <w:szCs w:val="24"/>
              </w:rPr>
              <w:t>食品安全设施设备：</w:t>
            </w: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序号</w:t>
            </w: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名称</w:t>
            </w: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数量</w:t>
            </w: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位置</w:t>
            </w: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r w:rsidRPr="00CE67D6">
              <w:rPr>
                <w:rFonts w:ascii="宋体" w:hAnsi="宋体" w:hint="eastAsia"/>
                <w:sz w:val="24"/>
                <w:szCs w:val="24"/>
              </w:rPr>
              <w:t>备注</w:t>
            </w: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602"/>
        </w:trPr>
        <w:tc>
          <w:tcPr>
            <w:tcW w:w="828"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700"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1023"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397" w:type="dxa"/>
            <w:vAlign w:val="center"/>
          </w:tcPr>
          <w:p w:rsidR="00067AB4" w:rsidRPr="00CE67D6" w:rsidRDefault="00067AB4" w:rsidP="00CE67D6">
            <w:pPr>
              <w:adjustRightInd w:val="0"/>
              <w:snapToGrid w:val="0"/>
              <w:spacing w:line="300" w:lineRule="exact"/>
              <w:jc w:val="center"/>
              <w:rPr>
                <w:rFonts w:ascii="宋体"/>
                <w:sz w:val="24"/>
                <w:szCs w:val="24"/>
              </w:rPr>
            </w:pPr>
          </w:p>
        </w:tc>
        <w:tc>
          <w:tcPr>
            <w:tcW w:w="2520" w:type="dxa"/>
            <w:vAlign w:val="center"/>
          </w:tcPr>
          <w:p w:rsidR="00067AB4" w:rsidRPr="00CE67D6" w:rsidRDefault="00067AB4" w:rsidP="00CE67D6">
            <w:pPr>
              <w:adjustRightInd w:val="0"/>
              <w:snapToGrid w:val="0"/>
              <w:spacing w:line="300" w:lineRule="exact"/>
              <w:jc w:val="center"/>
              <w:rPr>
                <w:rFonts w:ascii="宋体"/>
                <w:sz w:val="24"/>
                <w:szCs w:val="24"/>
              </w:rPr>
            </w:pPr>
          </w:p>
        </w:tc>
      </w:tr>
      <w:tr w:rsidR="00067AB4" w:rsidTr="00CE67D6">
        <w:trPr>
          <w:trHeight w:val="4892"/>
        </w:trPr>
        <w:tc>
          <w:tcPr>
            <w:tcW w:w="9468" w:type="dxa"/>
            <w:gridSpan w:val="5"/>
            <w:vAlign w:val="center"/>
          </w:tcPr>
          <w:p w:rsidR="00067AB4" w:rsidRPr="00CE67D6" w:rsidRDefault="00067AB4" w:rsidP="00CE67D6">
            <w:pPr>
              <w:adjustRightInd w:val="0"/>
              <w:snapToGrid w:val="0"/>
              <w:spacing w:line="360" w:lineRule="auto"/>
              <w:jc w:val="center"/>
              <w:rPr>
                <w:rFonts w:ascii="宋体"/>
                <w:b/>
                <w:sz w:val="24"/>
                <w:szCs w:val="24"/>
              </w:rPr>
            </w:pPr>
            <w:r w:rsidRPr="00CE67D6">
              <w:rPr>
                <w:rFonts w:ascii="宋体" w:hAnsi="宋体" w:hint="eastAsia"/>
                <w:b/>
                <w:sz w:val="24"/>
                <w:szCs w:val="24"/>
              </w:rPr>
              <w:t>保证申明</w:t>
            </w:r>
          </w:p>
          <w:p w:rsidR="00067AB4" w:rsidRPr="00CE67D6" w:rsidRDefault="00067AB4" w:rsidP="00CE67D6">
            <w:pPr>
              <w:adjustRightInd w:val="0"/>
              <w:snapToGrid w:val="0"/>
              <w:spacing w:line="360" w:lineRule="auto"/>
              <w:ind w:firstLineChars="250" w:firstLine="600"/>
              <w:rPr>
                <w:rFonts w:ascii="宋体"/>
                <w:sz w:val="24"/>
                <w:szCs w:val="24"/>
              </w:rPr>
            </w:pPr>
            <w:r w:rsidRPr="00CE67D6">
              <w:rPr>
                <w:rFonts w:ascii="宋体" w:hAnsi="宋体" w:hint="eastAsia"/>
                <w:sz w:val="24"/>
                <w:szCs w:val="24"/>
              </w:rPr>
              <w:t>申请人保证：本申请书中所填内容及所附资料均真实、合法。如有不实之处，本人（单位）愿负相应的法律责任，并承担由此产生的一切后果。</w:t>
            </w:r>
          </w:p>
          <w:p w:rsidR="00067AB4" w:rsidRPr="00CE67D6" w:rsidRDefault="00067AB4" w:rsidP="00CE67D6">
            <w:pPr>
              <w:adjustRightInd w:val="0"/>
              <w:snapToGrid w:val="0"/>
              <w:spacing w:line="360" w:lineRule="auto"/>
              <w:ind w:firstLineChars="250" w:firstLine="600"/>
              <w:rPr>
                <w:rFonts w:ascii="宋体"/>
                <w:sz w:val="24"/>
                <w:szCs w:val="24"/>
              </w:rPr>
            </w:pPr>
            <w:r w:rsidRPr="00CE67D6">
              <w:rPr>
                <w:rFonts w:ascii="宋体" w:hAnsi="宋体" w:hint="eastAsia"/>
                <w:sz w:val="24"/>
                <w:szCs w:val="24"/>
              </w:rPr>
              <w:t>申请人（签名）：</w:t>
            </w:r>
            <w:r w:rsidRPr="00CE67D6">
              <w:rPr>
                <w:rFonts w:ascii="宋体" w:hAnsi="宋体"/>
                <w:sz w:val="24"/>
                <w:szCs w:val="24"/>
              </w:rPr>
              <w:t xml:space="preserve">           </w:t>
            </w:r>
            <w:r w:rsidRPr="00CE67D6">
              <w:rPr>
                <w:rFonts w:ascii="宋体" w:hAnsi="宋体" w:hint="eastAsia"/>
                <w:sz w:val="24"/>
                <w:szCs w:val="24"/>
              </w:rPr>
              <w:t>法定代表人（负责人或业主）（签名）：</w:t>
            </w:r>
          </w:p>
          <w:p w:rsidR="00067AB4" w:rsidRPr="00CE67D6" w:rsidRDefault="00067AB4" w:rsidP="00CE67D6">
            <w:pPr>
              <w:adjustRightInd w:val="0"/>
              <w:snapToGrid w:val="0"/>
              <w:spacing w:line="360" w:lineRule="auto"/>
              <w:rPr>
                <w:rFonts w:ascii="宋体"/>
                <w:sz w:val="24"/>
                <w:szCs w:val="24"/>
              </w:rPr>
            </w:pPr>
          </w:p>
          <w:p w:rsidR="00067AB4" w:rsidRPr="00CE67D6" w:rsidRDefault="00067AB4" w:rsidP="00CE67D6">
            <w:pPr>
              <w:adjustRightInd w:val="0"/>
              <w:snapToGrid w:val="0"/>
              <w:spacing w:line="300" w:lineRule="exact"/>
              <w:rPr>
                <w:rFonts w:ascii="宋体"/>
                <w:sz w:val="24"/>
                <w:szCs w:val="24"/>
              </w:rPr>
            </w:pPr>
            <w:r w:rsidRPr="00CE67D6">
              <w:rPr>
                <w:rFonts w:ascii="宋体" w:hAnsi="宋体"/>
                <w:sz w:val="24"/>
                <w:szCs w:val="24"/>
              </w:rPr>
              <w:t xml:space="preserve">                                                   </w:t>
            </w:r>
            <w:r w:rsidRPr="00CE67D6">
              <w:rPr>
                <w:rFonts w:ascii="宋体" w:hAnsi="宋体" w:hint="eastAsia"/>
                <w:sz w:val="24"/>
                <w:szCs w:val="24"/>
              </w:rPr>
              <w:t>年</w:t>
            </w:r>
            <w:r w:rsidRPr="00CE67D6">
              <w:rPr>
                <w:rFonts w:ascii="宋体" w:hAnsi="宋体"/>
                <w:sz w:val="24"/>
                <w:szCs w:val="24"/>
              </w:rPr>
              <w:t xml:space="preserve">   </w:t>
            </w:r>
            <w:r w:rsidRPr="00CE67D6">
              <w:rPr>
                <w:rFonts w:ascii="宋体" w:hAnsi="宋体" w:hint="eastAsia"/>
                <w:sz w:val="24"/>
                <w:szCs w:val="24"/>
              </w:rPr>
              <w:t>月</w:t>
            </w:r>
            <w:r w:rsidRPr="00CE67D6">
              <w:rPr>
                <w:rFonts w:ascii="宋体" w:hAnsi="宋体"/>
                <w:sz w:val="24"/>
                <w:szCs w:val="24"/>
              </w:rPr>
              <w:t xml:space="preserve">   </w:t>
            </w:r>
            <w:r w:rsidRPr="00CE67D6">
              <w:rPr>
                <w:rFonts w:ascii="宋体" w:hAnsi="宋体" w:hint="eastAsia"/>
                <w:sz w:val="24"/>
                <w:szCs w:val="24"/>
              </w:rPr>
              <w:t>日</w:t>
            </w:r>
          </w:p>
        </w:tc>
      </w:tr>
    </w:tbl>
    <w:p w:rsidR="00067AB4" w:rsidRDefault="00067AB4" w:rsidP="00DB1A04">
      <w:pPr>
        <w:adjustRightInd w:val="0"/>
        <w:snapToGrid w:val="0"/>
        <w:spacing w:line="300" w:lineRule="exact"/>
        <w:jc w:val="center"/>
        <w:rPr>
          <w:rFonts w:ascii="黑体" w:eastAsia="黑体" w:hAnsi="黑体"/>
          <w:sz w:val="30"/>
          <w:szCs w:val="30"/>
        </w:rPr>
      </w:pPr>
    </w:p>
    <w:p w:rsidR="00067AB4" w:rsidRDefault="00067AB4" w:rsidP="00DB1A04">
      <w:pPr>
        <w:adjustRightInd w:val="0"/>
        <w:snapToGrid w:val="0"/>
        <w:spacing w:line="300" w:lineRule="exact"/>
        <w:jc w:val="center"/>
        <w:rPr>
          <w:rFonts w:ascii="黑体" w:eastAsia="黑体" w:hAnsi="黑体"/>
          <w:sz w:val="30"/>
          <w:szCs w:val="30"/>
        </w:rPr>
      </w:pPr>
      <w:r>
        <w:rPr>
          <w:rFonts w:ascii="黑体" w:eastAsia="黑体" w:hAnsi="黑体"/>
          <w:sz w:val="30"/>
          <w:szCs w:val="30"/>
        </w:rPr>
        <w:br w:type="page"/>
      </w:r>
    </w:p>
    <w:p w:rsidR="00067AB4" w:rsidRDefault="00067AB4" w:rsidP="00DB1A04">
      <w:pPr>
        <w:adjustRightInd w:val="0"/>
        <w:snapToGrid w:val="0"/>
        <w:spacing w:line="300" w:lineRule="exact"/>
        <w:jc w:val="center"/>
        <w:rPr>
          <w:rFonts w:ascii="黑体" w:eastAsia="黑体" w:hAnsi="黑体"/>
          <w:sz w:val="30"/>
          <w:szCs w:val="30"/>
        </w:rPr>
      </w:pPr>
    </w:p>
    <w:p w:rsidR="00067AB4" w:rsidRDefault="00067AB4" w:rsidP="00DB1A04">
      <w:pPr>
        <w:adjustRightInd w:val="0"/>
        <w:snapToGrid w:val="0"/>
        <w:spacing w:line="300" w:lineRule="exact"/>
        <w:jc w:val="center"/>
        <w:rPr>
          <w:rFonts w:ascii="黑体" w:eastAsia="黑体" w:hAnsi="黑体"/>
          <w:sz w:val="30"/>
          <w:szCs w:val="30"/>
        </w:rPr>
      </w:pPr>
      <w:r w:rsidRPr="00E37F51">
        <w:rPr>
          <w:rFonts w:ascii="黑体" w:eastAsia="黑体" w:hAnsi="黑体" w:hint="eastAsia"/>
          <w:sz w:val="30"/>
          <w:szCs w:val="30"/>
        </w:rPr>
        <w:t>指定（委托）书</w:t>
      </w:r>
    </w:p>
    <w:p w:rsidR="00067AB4" w:rsidRDefault="00067AB4" w:rsidP="00DB1A04">
      <w:pPr>
        <w:adjustRightInd w:val="0"/>
        <w:snapToGrid w:val="0"/>
        <w:spacing w:line="300" w:lineRule="exact"/>
        <w:jc w:val="center"/>
        <w:rPr>
          <w:rFonts w:ascii="黑体" w:eastAsia="黑体" w:hAnsi="黑体"/>
          <w:sz w:val="30"/>
          <w:szCs w:val="30"/>
        </w:rPr>
      </w:pPr>
    </w:p>
    <w:p w:rsidR="00067AB4" w:rsidRDefault="00067AB4" w:rsidP="00E37F51">
      <w:pPr>
        <w:spacing w:line="520" w:lineRule="exact"/>
        <w:ind w:firstLineChars="200" w:firstLine="480"/>
        <w:rPr>
          <w:rFonts w:ascii="宋体"/>
          <w:sz w:val="24"/>
          <w:szCs w:val="24"/>
        </w:rPr>
      </w:pPr>
      <w:r>
        <w:rPr>
          <w:rFonts w:ascii="宋体" w:hAnsi="宋体" w:hint="eastAsia"/>
          <w:sz w:val="24"/>
          <w:szCs w:val="24"/>
        </w:rPr>
        <w:t>兹指定（委托）</w:t>
      </w:r>
      <w:r w:rsidRPr="00EC7289">
        <w:rPr>
          <w:rFonts w:ascii="宋体" w:hAnsi="宋体"/>
          <w:sz w:val="24"/>
          <w:szCs w:val="24"/>
          <w:u w:val="single"/>
        </w:rPr>
        <w:t xml:space="preserve">          </w:t>
      </w:r>
      <w:r>
        <w:rPr>
          <w:rFonts w:ascii="宋体" w:hAnsi="宋体" w:hint="eastAsia"/>
          <w:sz w:val="24"/>
          <w:szCs w:val="24"/>
        </w:rPr>
        <w:t>（代表或代理人姓名）向食品药品监督管理部门办理（名称）</w:t>
      </w:r>
      <w:r w:rsidRPr="00EC7289">
        <w:rPr>
          <w:rFonts w:ascii="宋体" w:hAnsi="宋体"/>
          <w:sz w:val="24"/>
          <w:szCs w:val="24"/>
          <w:u w:val="single"/>
        </w:rPr>
        <w:t xml:space="preserve">                        </w:t>
      </w:r>
      <w:r>
        <w:rPr>
          <w:rFonts w:ascii="宋体" w:hAnsi="宋体" w:hint="eastAsia"/>
          <w:sz w:val="24"/>
          <w:szCs w:val="24"/>
        </w:rPr>
        <w:t>的食品经营许可申请相关手续。</w:t>
      </w:r>
    </w:p>
    <w:p w:rsidR="00067AB4" w:rsidRDefault="00067AB4" w:rsidP="00E37F51">
      <w:pPr>
        <w:spacing w:line="520" w:lineRule="exact"/>
        <w:ind w:firstLineChars="200" w:firstLine="480"/>
        <w:rPr>
          <w:rFonts w:ascii="宋体"/>
          <w:sz w:val="24"/>
          <w:szCs w:val="24"/>
        </w:rPr>
      </w:pPr>
      <w:r>
        <w:rPr>
          <w:rFonts w:ascii="宋体" w:hAnsi="宋体" w:hint="eastAsia"/>
          <w:sz w:val="24"/>
          <w:szCs w:val="24"/>
        </w:rPr>
        <w:t>委托事项及权限：</w:t>
      </w:r>
    </w:p>
    <w:p w:rsidR="00067AB4" w:rsidRDefault="00067AB4" w:rsidP="00E37F51">
      <w:pPr>
        <w:numPr>
          <w:ilvl w:val="1"/>
          <w:numId w:val="13"/>
        </w:numPr>
        <w:spacing w:line="520" w:lineRule="exact"/>
        <w:rPr>
          <w:rFonts w:ascii="宋体"/>
          <w:sz w:val="24"/>
          <w:szCs w:val="24"/>
        </w:rPr>
      </w:pPr>
      <w:r w:rsidRPr="00221EB6">
        <w:rPr>
          <w:rFonts w:ascii="宋体" w:hAnsi="宋体" w:hint="eastAsia"/>
          <w:sz w:val="24"/>
          <w:szCs w:val="24"/>
        </w:rPr>
        <w:t>□</w:t>
      </w:r>
      <w:r>
        <w:rPr>
          <w:rFonts w:ascii="宋体" w:hAnsi="宋体"/>
          <w:sz w:val="24"/>
          <w:szCs w:val="24"/>
        </w:rPr>
        <w:t xml:space="preserve"> </w:t>
      </w:r>
      <w:r>
        <w:rPr>
          <w:rFonts w:ascii="宋体" w:hAnsi="宋体" w:hint="eastAsia"/>
          <w:sz w:val="24"/>
          <w:szCs w:val="24"/>
        </w:rPr>
        <w:t>同意</w:t>
      </w:r>
      <w:r>
        <w:rPr>
          <w:rFonts w:ascii="宋体" w:hAnsi="宋体"/>
          <w:sz w:val="24"/>
          <w:szCs w:val="24"/>
        </w:rPr>
        <w:t xml:space="preserve"> </w:t>
      </w:r>
      <w:r w:rsidRPr="00221EB6">
        <w:rPr>
          <w:rFonts w:ascii="宋体" w:hAnsi="宋体" w:hint="eastAsia"/>
          <w:sz w:val="24"/>
          <w:szCs w:val="24"/>
        </w:rPr>
        <w:t>□</w:t>
      </w:r>
      <w:r>
        <w:rPr>
          <w:rFonts w:ascii="宋体" w:hAnsi="宋体"/>
          <w:sz w:val="24"/>
          <w:szCs w:val="24"/>
        </w:rPr>
        <w:t xml:space="preserve"> </w:t>
      </w:r>
      <w:r>
        <w:rPr>
          <w:rFonts w:ascii="宋体" w:hAnsi="宋体" w:hint="eastAsia"/>
          <w:sz w:val="24"/>
          <w:szCs w:val="24"/>
        </w:rPr>
        <w:t>不同意核对申请材料中的复印件并签署核对意见；</w:t>
      </w:r>
    </w:p>
    <w:p w:rsidR="00067AB4" w:rsidRDefault="00067AB4" w:rsidP="00E37F51">
      <w:pPr>
        <w:numPr>
          <w:ilvl w:val="1"/>
          <w:numId w:val="13"/>
        </w:numPr>
        <w:spacing w:line="520" w:lineRule="exact"/>
        <w:rPr>
          <w:rFonts w:ascii="宋体"/>
          <w:sz w:val="24"/>
          <w:szCs w:val="24"/>
        </w:rPr>
      </w:pPr>
      <w:r w:rsidRPr="00221EB6">
        <w:rPr>
          <w:rFonts w:ascii="宋体" w:hAnsi="宋体" w:hint="eastAsia"/>
          <w:sz w:val="24"/>
          <w:szCs w:val="24"/>
        </w:rPr>
        <w:t>□</w:t>
      </w:r>
      <w:r>
        <w:rPr>
          <w:rFonts w:ascii="宋体" w:hAnsi="宋体"/>
          <w:sz w:val="24"/>
          <w:szCs w:val="24"/>
        </w:rPr>
        <w:t xml:space="preserve"> </w:t>
      </w:r>
      <w:r>
        <w:rPr>
          <w:rFonts w:ascii="宋体" w:hAnsi="宋体" w:hint="eastAsia"/>
          <w:sz w:val="24"/>
          <w:szCs w:val="24"/>
        </w:rPr>
        <w:t>同意</w:t>
      </w:r>
      <w:r>
        <w:rPr>
          <w:rFonts w:ascii="宋体" w:hAnsi="宋体"/>
          <w:sz w:val="24"/>
          <w:szCs w:val="24"/>
        </w:rPr>
        <w:t xml:space="preserve"> </w:t>
      </w:r>
      <w:r w:rsidRPr="00221EB6">
        <w:rPr>
          <w:rFonts w:ascii="宋体" w:hAnsi="宋体" w:hint="eastAsia"/>
          <w:sz w:val="24"/>
          <w:szCs w:val="24"/>
        </w:rPr>
        <w:t>□</w:t>
      </w:r>
      <w:r>
        <w:rPr>
          <w:rFonts w:ascii="宋体" w:hAnsi="宋体"/>
          <w:sz w:val="24"/>
          <w:szCs w:val="24"/>
        </w:rPr>
        <w:t xml:space="preserve"> </w:t>
      </w:r>
      <w:r>
        <w:rPr>
          <w:rFonts w:ascii="宋体" w:hAnsi="宋体" w:hint="eastAsia"/>
          <w:sz w:val="24"/>
          <w:szCs w:val="24"/>
        </w:rPr>
        <w:t>不同意修改自备材料中的填写错误；</w:t>
      </w:r>
    </w:p>
    <w:p w:rsidR="00067AB4" w:rsidRDefault="00067AB4" w:rsidP="00E37F51">
      <w:pPr>
        <w:numPr>
          <w:ilvl w:val="1"/>
          <w:numId w:val="13"/>
        </w:numPr>
        <w:spacing w:line="520" w:lineRule="exact"/>
        <w:rPr>
          <w:rFonts w:ascii="宋体"/>
          <w:sz w:val="24"/>
          <w:szCs w:val="24"/>
        </w:rPr>
      </w:pPr>
      <w:r w:rsidRPr="00221EB6">
        <w:rPr>
          <w:rFonts w:ascii="宋体" w:hAnsi="宋体" w:hint="eastAsia"/>
          <w:sz w:val="24"/>
          <w:szCs w:val="24"/>
        </w:rPr>
        <w:t>□</w:t>
      </w:r>
      <w:r>
        <w:rPr>
          <w:rFonts w:ascii="宋体" w:hAnsi="宋体"/>
          <w:sz w:val="24"/>
          <w:szCs w:val="24"/>
        </w:rPr>
        <w:t xml:space="preserve"> </w:t>
      </w:r>
      <w:r>
        <w:rPr>
          <w:rFonts w:ascii="宋体" w:hAnsi="宋体" w:hint="eastAsia"/>
          <w:sz w:val="24"/>
          <w:szCs w:val="24"/>
        </w:rPr>
        <w:t>同意</w:t>
      </w:r>
      <w:r>
        <w:rPr>
          <w:rFonts w:ascii="宋体" w:hAnsi="宋体"/>
          <w:sz w:val="24"/>
          <w:szCs w:val="24"/>
        </w:rPr>
        <w:t xml:space="preserve"> </w:t>
      </w:r>
      <w:r w:rsidRPr="00221EB6">
        <w:rPr>
          <w:rFonts w:ascii="宋体" w:hAnsi="宋体" w:hint="eastAsia"/>
          <w:sz w:val="24"/>
          <w:szCs w:val="24"/>
        </w:rPr>
        <w:t>□</w:t>
      </w:r>
      <w:r>
        <w:rPr>
          <w:rFonts w:ascii="宋体" w:hAnsi="宋体"/>
          <w:sz w:val="24"/>
          <w:szCs w:val="24"/>
        </w:rPr>
        <w:t xml:space="preserve"> </w:t>
      </w:r>
      <w:r>
        <w:rPr>
          <w:rFonts w:ascii="宋体" w:hAnsi="宋体" w:hint="eastAsia"/>
          <w:sz w:val="24"/>
          <w:szCs w:val="24"/>
        </w:rPr>
        <w:t>不同意修改有关表格的填写错误；</w:t>
      </w:r>
    </w:p>
    <w:p w:rsidR="00067AB4" w:rsidRDefault="00067AB4" w:rsidP="00E37F51">
      <w:pPr>
        <w:numPr>
          <w:ilvl w:val="1"/>
          <w:numId w:val="13"/>
        </w:numPr>
        <w:spacing w:line="520" w:lineRule="exact"/>
        <w:rPr>
          <w:rFonts w:ascii="宋体"/>
          <w:sz w:val="24"/>
          <w:szCs w:val="24"/>
        </w:rPr>
      </w:pPr>
      <w:r w:rsidRPr="00221EB6">
        <w:rPr>
          <w:rFonts w:ascii="宋体" w:hAnsi="宋体" w:hint="eastAsia"/>
          <w:sz w:val="24"/>
          <w:szCs w:val="24"/>
        </w:rPr>
        <w:t>□</w:t>
      </w:r>
      <w:r>
        <w:rPr>
          <w:rFonts w:ascii="宋体" w:hAnsi="宋体"/>
          <w:sz w:val="24"/>
          <w:szCs w:val="24"/>
        </w:rPr>
        <w:t xml:space="preserve"> </w:t>
      </w:r>
      <w:r>
        <w:rPr>
          <w:rFonts w:ascii="宋体" w:hAnsi="宋体" w:hint="eastAsia"/>
          <w:sz w:val="24"/>
          <w:szCs w:val="24"/>
        </w:rPr>
        <w:t>同意</w:t>
      </w:r>
      <w:r>
        <w:rPr>
          <w:rFonts w:ascii="宋体" w:hAnsi="宋体"/>
          <w:sz w:val="24"/>
          <w:szCs w:val="24"/>
        </w:rPr>
        <w:t xml:space="preserve"> </w:t>
      </w:r>
      <w:r w:rsidRPr="00221EB6">
        <w:rPr>
          <w:rFonts w:ascii="宋体" w:hAnsi="宋体" w:hint="eastAsia"/>
          <w:sz w:val="24"/>
          <w:szCs w:val="24"/>
        </w:rPr>
        <w:t>□</w:t>
      </w:r>
      <w:r>
        <w:rPr>
          <w:rFonts w:ascii="宋体" w:hAnsi="宋体"/>
          <w:sz w:val="24"/>
          <w:szCs w:val="24"/>
        </w:rPr>
        <w:t xml:space="preserve"> </w:t>
      </w:r>
      <w:r>
        <w:rPr>
          <w:rFonts w:ascii="宋体" w:hAnsi="宋体" w:hint="eastAsia"/>
          <w:sz w:val="24"/>
          <w:szCs w:val="24"/>
        </w:rPr>
        <w:t>不同意领取《食品经营许可证》和有关文书；</w:t>
      </w:r>
    </w:p>
    <w:p w:rsidR="00067AB4" w:rsidRPr="00701618" w:rsidRDefault="00067AB4" w:rsidP="00E37F51">
      <w:pPr>
        <w:numPr>
          <w:ilvl w:val="1"/>
          <w:numId w:val="13"/>
        </w:numPr>
        <w:spacing w:line="520" w:lineRule="exact"/>
        <w:rPr>
          <w:rFonts w:ascii="宋体"/>
          <w:sz w:val="24"/>
          <w:szCs w:val="24"/>
        </w:rPr>
      </w:pPr>
      <w:r>
        <w:rPr>
          <w:rFonts w:ascii="宋体" w:hAnsi="宋体" w:hint="eastAsia"/>
          <w:sz w:val="24"/>
          <w:szCs w:val="24"/>
        </w:rPr>
        <w:t>其他委托事项及权限（请详细注明）：</w:t>
      </w:r>
      <w:r w:rsidRPr="00701618">
        <w:rPr>
          <w:rFonts w:ascii="宋体" w:hAnsi="宋体"/>
          <w:sz w:val="24"/>
          <w:szCs w:val="24"/>
          <w:u w:val="single"/>
        </w:rPr>
        <w:t xml:space="preserve">                           </w:t>
      </w:r>
    </w:p>
    <w:p w:rsidR="00067AB4" w:rsidRDefault="00067AB4" w:rsidP="00E37F51">
      <w:pPr>
        <w:spacing w:line="520" w:lineRule="exact"/>
        <w:ind w:left="420"/>
        <w:rPr>
          <w:rFonts w:ascii="宋体"/>
          <w:sz w:val="24"/>
          <w:szCs w:val="24"/>
        </w:rPr>
      </w:pPr>
      <w:r w:rsidRPr="00701618">
        <w:rPr>
          <w:rFonts w:ascii="宋体" w:hAnsi="宋体" w:hint="eastAsia"/>
          <w:sz w:val="24"/>
          <w:szCs w:val="24"/>
        </w:rPr>
        <w:t>指定或者委托的期限：自</w:t>
      </w:r>
      <w:r w:rsidRPr="00701618">
        <w:rPr>
          <w:rFonts w:ascii="宋体" w:hAnsi="宋体"/>
          <w:sz w:val="24"/>
          <w:szCs w:val="24"/>
          <w:u w:val="single"/>
        </w:rPr>
        <w:t xml:space="preserve">     </w:t>
      </w:r>
      <w:r w:rsidRPr="00701618">
        <w:rPr>
          <w:rFonts w:ascii="宋体" w:hAnsi="宋体" w:hint="eastAsia"/>
          <w:sz w:val="24"/>
          <w:szCs w:val="24"/>
        </w:rPr>
        <w:t>年</w:t>
      </w:r>
      <w:r w:rsidRPr="00701618">
        <w:rPr>
          <w:rFonts w:ascii="宋体" w:hAnsi="宋体"/>
          <w:sz w:val="24"/>
          <w:szCs w:val="24"/>
          <w:u w:val="single"/>
        </w:rPr>
        <w:t xml:space="preserve">     </w:t>
      </w:r>
      <w:r w:rsidRPr="00701618">
        <w:rPr>
          <w:rFonts w:ascii="宋体" w:hAnsi="宋体" w:hint="eastAsia"/>
          <w:sz w:val="24"/>
          <w:szCs w:val="24"/>
        </w:rPr>
        <w:t>月</w:t>
      </w:r>
      <w:r w:rsidRPr="00701618">
        <w:rPr>
          <w:rFonts w:ascii="宋体" w:hAnsi="宋体"/>
          <w:sz w:val="24"/>
          <w:szCs w:val="24"/>
          <w:u w:val="single"/>
        </w:rPr>
        <w:t xml:space="preserve">     </w:t>
      </w:r>
      <w:r w:rsidRPr="00701618">
        <w:rPr>
          <w:rFonts w:ascii="宋体" w:hAnsi="宋体" w:hint="eastAsia"/>
          <w:sz w:val="24"/>
          <w:szCs w:val="24"/>
        </w:rPr>
        <w:t>日至</w:t>
      </w:r>
      <w:r w:rsidRPr="00701618">
        <w:rPr>
          <w:rFonts w:ascii="宋体" w:hAnsi="宋体"/>
          <w:sz w:val="24"/>
          <w:szCs w:val="24"/>
          <w:u w:val="single"/>
        </w:rPr>
        <w:t xml:space="preserve">     </w:t>
      </w:r>
      <w:r w:rsidRPr="00701618">
        <w:rPr>
          <w:rFonts w:ascii="宋体" w:hAnsi="宋体" w:hint="eastAsia"/>
          <w:sz w:val="24"/>
          <w:szCs w:val="24"/>
        </w:rPr>
        <w:t>年</w:t>
      </w:r>
      <w:r w:rsidRPr="00701618">
        <w:rPr>
          <w:rFonts w:ascii="宋体" w:hAnsi="宋体"/>
          <w:sz w:val="24"/>
          <w:szCs w:val="24"/>
          <w:u w:val="single"/>
        </w:rPr>
        <w:t xml:space="preserve">     </w:t>
      </w:r>
      <w:r w:rsidRPr="00701618">
        <w:rPr>
          <w:rFonts w:ascii="宋体" w:hAnsi="宋体" w:hint="eastAsia"/>
          <w:sz w:val="24"/>
          <w:szCs w:val="24"/>
        </w:rPr>
        <w:t>月</w:t>
      </w:r>
      <w:r w:rsidRPr="00701618">
        <w:rPr>
          <w:rFonts w:ascii="宋体" w:hAnsi="宋体"/>
          <w:sz w:val="24"/>
          <w:szCs w:val="24"/>
          <w:u w:val="single"/>
        </w:rPr>
        <w:t xml:space="preserve">     </w:t>
      </w:r>
      <w:r w:rsidRPr="00701618">
        <w:rPr>
          <w:rFonts w:ascii="宋体" w:hAnsi="宋体" w:hint="eastAsia"/>
          <w:sz w:val="24"/>
          <w:szCs w:val="24"/>
        </w:rPr>
        <w:t>日</w:t>
      </w:r>
    </w:p>
    <w:p w:rsidR="00067AB4" w:rsidRDefault="00067AB4" w:rsidP="00E37F51">
      <w:pPr>
        <w:spacing w:line="520" w:lineRule="exact"/>
        <w:ind w:left="420"/>
        <w:rPr>
          <w:rFonts w:ascii="宋体"/>
          <w:sz w:val="24"/>
          <w:szCs w:val="24"/>
          <w:u w:val="single"/>
        </w:rPr>
      </w:pPr>
      <w:r>
        <w:rPr>
          <w:rFonts w:ascii="宋体" w:hAnsi="宋体" w:hint="eastAsia"/>
          <w:sz w:val="24"/>
          <w:szCs w:val="24"/>
        </w:rPr>
        <w:t>指定代表或委托代理人签字：</w:t>
      </w:r>
      <w:r w:rsidRPr="00701618">
        <w:rPr>
          <w:rFonts w:ascii="宋体" w:hAnsi="宋体"/>
          <w:sz w:val="24"/>
          <w:szCs w:val="24"/>
          <w:u w:val="single"/>
        </w:rPr>
        <w:t xml:space="preserve">                           </w:t>
      </w:r>
    </w:p>
    <w:p w:rsidR="00067AB4" w:rsidRDefault="00067AB4" w:rsidP="00E37F51">
      <w:pPr>
        <w:spacing w:line="520" w:lineRule="exact"/>
        <w:ind w:left="420"/>
        <w:rPr>
          <w:rFonts w:ascii="宋体"/>
          <w:sz w:val="24"/>
          <w:szCs w:val="24"/>
        </w:rPr>
      </w:pPr>
      <w:r w:rsidRPr="00701618">
        <w:rPr>
          <w:rFonts w:ascii="宋体" w:hAnsi="宋体" w:hint="eastAsia"/>
          <w:sz w:val="24"/>
          <w:szCs w:val="24"/>
        </w:rPr>
        <w:t>指定代表或委</w:t>
      </w:r>
      <w:r>
        <w:rPr>
          <w:rFonts w:ascii="宋体" w:hAnsi="宋体" w:hint="eastAsia"/>
          <w:sz w:val="24"/>
          <w:szCs w:val="24"/>
        </w:rPr>
        <w:t>托代理人联系方式：固定电话</w:t>
      </w:r>
      <w:r w:rsidRPr="00701618">
        <w:rPr>
          <w:rFonts w:ascii="宋体" w:hAnsi="宋体"/>
          <w:sz w:val="24"/>
          <w:szCs w:val="24"/>
          <w:u w:val="single"/>
        </w:rPr>
        <w:t xml:space="preserve">                           </w:t>
      </w:r>
    </w:p>
    <w:p w:rsidR="00067AB4" w:rsidRDefault="00067AB4" w:rsidP="00E37F51">
      <w:pPr>
        <w:spacing w:line="520" w:lineRule="exact"/>
        <w:ind w:leftChars="200" w:left="420" w:firstLineChars="1500" w:firstLine="3600"/>
        <w:rPr>
          <w:rFonts w:ascii="宋体"/>
          <w:sz w:val="24"/>
          <w:szCs w:val="24"/>
          <w:u w:val="single"/>
        </w:rPr>
      </w:pPr>
      <w:r w:rsidRPr="00701618">
        <w:rPr>
          <w:rFonts w:ascii="宋体" w:hAnsi="宋体" w:hint="eastAsia"/>
          <w:sz w:val="24"/>
          <w:szCs w:val="24"/>
        </w:rPr>
        <w:t>移动电话</w:t>
      </w:r>
      <w:r w:rsidRPr="00701618">
        <w:rPr>
          <w:rFonts w:ascii="宋体" w:hAnsi="宋体"/>
          <w:sz w:val="24"/>
          <w:szCs w:val="24"/>
          <w:u w:val="single"/>
        </w:rPr>
        <w:t xml:space="preserve">                           </w:t>
      </w:r>
    </w:p>
    <w:p w:rsidR="00067AB4" w:rsidRDefault="00067AB4" w:rsidP="00E37F51">
      <w:pPr>
        <w:spacing w:line="520" w:lineRule="exact"/>
        <w:rPr>
          <w:rFonts w:ascii="宋体"/>
          <w:sz w:val="24"/>
          <w:szCs w:val="24"/>
        </w:rPr>
      </w:pPr>
    </w:p>
    <w:p w:rsidR="00067AB4" w:rsidRDefault="00067AB4" w:rsidP="00E37F51">
      <w:pPr>
        <w:spacing w:line="520" w:lineRule="exact"/>
        <w:rPr>
          <w:rFonts w:ascii="宋体"/>
          <w:sz w:val="24"/>
          <w:szCs w:val="24"/>
        </w:rPr>
      </w:pPr>
    </w:p>
    <w:p w:rsidR="00067AB4" w:rsidRPr="00012953" w:rsidRDefault="00067AB4" w:rsidP="00E37F51">
      <w:pPr>
        <w:spacing w:line="520" w:lineRule="exact"/>
        <w:ind w:right="480" w:firstLineChars="1500" w:firstLine="3600"/>
        <w:rPr>
          <w:rFonts w:ascii="宋体"/>
          <w:sz w:val="24"/>
          <w:szCs w:val="24"/>
        </w:rPr>
      </w:pPr>
      <w:r w:rsidRPr="00012953">
        <w:rPr>
          <w:rFonts w:ascii="宋体" w:hAnsi="宋体" w:hint="eastAsia"/>
          <w:sz w:val="24"/>
          <w:szCs w:val="24"/>
        </w:rPr>
        <w:t>指定（委托）人签字或加盖公章：</w:t>
      </w:r>
    </w:p>
    <w:p w:rsidR="00067AB4" w:rsidRDefault="00067AB4" w:rsidP="00E37F51">
      <w:pPr>
        <w:spacing w:line="520" w:lineRule="exact"/>
        <w:ind w:firstLineChars="2450" w:firstLine="5880"/>
        <w:rPr>
          <w:rFonts w:ascii="宋体"/>
          <w:sz w:val="24"/>
          <w:szCs w:val="24"/>
        </w:rPr>
      </w:pPr>
    </w:p>
    <w:p w:rsidR="00067AB4" w:rsidRDefault="00067AB4" w:rsidP="00E37F51">
      <w:pPr>
        <w:spacing w:line="520" w:lineRule="exact"/>
        <w:ind w:firstLineChars="2850" w:firstLine="6840"/>
        <w:rPr>
          <w:rFonts w:ascii="宋体"/>
          <w:sz w:val="24"/>
          <w:szCs w:val="24"/>
        </w:rPr>
      </w:pPr>
      <w:r w:rsidRPr="00012953">
        <w:rPr>
          <w:rFonts w:ascii="宋体" w:hAnsi="宋体" w:hint="eastAsia"/>
          <w:sz w:val="24"/>
          <w:szCs w:val="24"/>
        </w:rPr>
        <w:t>年</w:t>
      </w:r>
      <w:r w:rsidRPr="00012953">
        <w:rPr>
          <w:rFonts w:ascii="宋体" w:hAnsi="宋体"/>
          <w:sz w:val="24"/>
          <w:szCs w:val="24"/>
        </w:rPr>
        <w:t xml:space="preserve">   </w:t>
      </w:r>
      <w:r w:rsidRPr="00012953">
        <w:rPr>
          <w:rFonts w:ascii="宋体" w:hAnsi="宋体" w:hint="eastAsia"/>
          <w:sz w:val="24"/>
          <w:szCs w:val="24"/>
        </w:rPr>
        <w:t>月</w:t>
      </w:r>
      <w:r w:rsidRPr="00012953">
        <w:rPr>
          <w:rFonts w:ascii="宋体" w:hAnsi="宋体"/>
          <w:sz w:val="24"/>
          <w:szCs w:val="24"/>
        </w:rPr>
        <w:t xml:space="preserve">   </w:t>
      </w:r>
      <w:r w:rsidRPr="00012953">
        <w:rPr>
          <w:rFonts w:ascii="宋体" w:hAnsi="宋体" w:hint="eastAsia"/>
          <w:sz w:val="24"/>
          <w:szCs w:val="24"/>
        </w:rPr>
        <w:t>日</w:t>
      </w:r>
    </w:p>
    <w:p w:rsidR="00067AB4" w:rsidRDefault="00067AB4" w:rsidP="00E37F51">
      <w:pPr>
        <w:spacing w:line="520" w:lineRule="exact"/>
        <w:rPr>
          <w:rFonts w:ascii="宋体"/>
          <w:sz w:val="24"/>
          <w:szCs w:val="24"/>
        </w:rPr>
      </w:pPr>
    </w:p>
    <w:p w:rsidR="00067AB4" w:rsidRDefault="00067AB4" w:rsidP="00E37F51">
      <w:pPr>
        <w:spacing w:line="520" w:lineRule="exact"/>
        <w:rPr>
          <w:rFonts w:ascii="宋体"/>
          <w:sz w:val="24"/>
          <w:szCs w:val="24"/>
        </w:rPr>
      </w:pPr>
    </w:p>
    <w:p w:rsidR="00067AB4" w:rsidRPr="00903FE4" w:rsidRDefault="00067AB4" w:rsidP="00E37F51">
      <w:pPr>
        <w:spacing w:line="360" w:lineRule="auto"/>
        <w:ind w:left="720" w:hangingChars="300" w:hanging="720"/>
        <w:rPr>
          <w:rFonts w:ascii="宋体"/>
          <w:sz w:val="24"/>
          <w:szCs w:val="24"/>
        </w:rPr>
      </w:pPr>
      <w:r w:rsidRPr="00903FE4">
        <w:rPr>
          <w:rFonts w:ascii="宋体" w:hAnsi="宋体" w:hint="eastAsia"/>
          <w:sz w:val="24"/>
          <w:szCs w:val="24"/>
        </w:rPr>
        <w:t>备注：</w:t>
      </w:r>
      <w:r w:rsidRPr="00903FE4">
        <w:rPr>
          <w:rFonts w:ascii="宋体" w:hAnsi="宋体"/>
          <w:sz w:val="24"/>
          <w:szCs w:val="24"/>
        </w:rPr>
        <w:t>1</w:t>
      </w:r>
      <w:r w:rsidRPr="00903FE4">
        <w:rPr>
          <w:rFonts w:ascii="宋体" w:hAnsi="宋体" w:hint="eastAsia"/>
          <w:sz w:val="24"/>
          <w:szCs w:val="24"/>
        </w:rPr>
        <w:t>、指定（委托）人是指申请人。申请人是法人和经济组织的由其盖章；申请人是自然人的由其本人签字或盖章。</w:t>
      </w:r>
    </w:p>
    <w:p w:rsidR="00067AB4" w:rsidRPr="00903FE4" w:rsidRDefault="00067AB4" w:rsidP="00E37F51">
      <w:pPr>
        <w:adjustRightInd w:val="0"/>
        <w:snapToGrid w:val="0"/>
        <w:spacing w:line="360" w:lineRule="auto"/>
        <w:ind w:leftChars="342" w:left="718"/>
        <w:rPr>
          <w:rFonts w:ascii="宋体"/>
          <w:sz w:val="24"/>
          <w:szCs w:val="24"/>
        </w:rPr>
      </w:pPr>
      <w:r w:rsidRPr="00903FE4">
        <w:rPr>
          <w:rFonts w:ascii="宋体" w:hAnsi="宋体"/>
          <w:sz w:val="24"/>
          <w:szCs w:val="24"/>
        </w:rPr>
        <w:t>2</w:t>
      </w:r>
      <w:r w:rsidRPr="00903FE4">
        <w:rPr>
          <w:rFonts w:ascii="宋体" w:hAnsi="宋体" w:hint="eastAsia"/>
          <w:sz w:val="24"/>
          <w:szCs w:val="24"/>
        </w:rPr>
        <w:t>、委托事项及权限，由指定（委托）人选择“同意”或“不同意”，并在□中打√；第</w:t>
      </w:r>
      <w:r w:rsidRPr="00903FE4">
        <w:rPr>
          <w:rFonts w:ascii="宋体" w:hAnsi="宋体"/>
          <w:sz w:val="24"/>
          <w:szCs w:val="24"/>
        </w:rPr>
        <w:t>5</w:t>
      </w:r>
      <w:r w:rsidRPr="00903FE4">
        <w:rPr>
          <w:rFonts w:ascii="宋体" w:hAnsi="宋体" w:hint="eastAsia"/>
          <w:sz w:val="24"/>
          <w:szCs w:val="24"/>
        </w:rPr>
        <w:t>项按授权内容自行填写。</w:t>
      </w:r>
    </w:p>
    <w:p w:rsidR="00067AB4" w:rsidRDefault="00067AB4" w:rsidP="00995DA0">
      <w:pPr>
        <w:adjustRightInd w:val="0"/>
        <w:snapToGrid w:val="0"/>
        <w:spacing w:line="360" w:lineRule="auto"/>
        <w:rPr>
          <w:rFonts w:ascii="楷体" w:eastAsia="楷体" w:hAnsi="楷体"/>
          <w:sz w:val="24"/>
          <w:szCs w:val="24"/>
        </w:rPr>
      </w:pPr>
      <w:r>
        <w:rPr>
          <w:rFonts w:ascii="楷体" w:eastAsia="楷体" w:hAnsi="楷体"/>
          <w:sz w:val="24"/>
          <w:szCs w:val="24"/>
        </w:rPr>
        <w:br w:type="page"/>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40"/>
      </w:tblGrid>
      <w:tr w:rsidR="00067AB4" w:rsidTr="00995DA0">
        <w:trPr>
          <w:trHeight w:val="14148"/>
        </w:trPr>
        <w:tc>
          <w:tcPr>
            <w:tcW w:w="8640" w:type="dxa"/>
            <w:vAlign w:val="center"/>
          </w:tcPr>
          <w:p w:rsidR="00067AB4" w:rsidRPr="00995DA0" w:rsidRDefault="00067AB4" w:rsidP="00995DA0">
            <w:pPr>
              <w:adjustRightInd w:val="0"/>
              <w:snapToGrid w:val="0"/>
              <w:spacing w:line="360" w:lineRule="auto"/>
              <w:jc w:val="center"/>
              <w:rPr>
                <w:rFonts w:ascii="宋体"/>
                <w:sz w:val="24"/>
                <w:szCs w:val="24"/>
              </w:rPr>
            </w:pPr>
            <w:r w:rsidRPr="00995DA0">
              <w:rPr>
                <w:rFonts w:ascii="宋体" w:hAnsi="宋体" w:hint="eastAsia"/>
                <w:sz w:val="24"/>
                <w:szCs w:val="24"/>
              </w:rPr>
              <w:lastRenderedPageBreak/>
              <w:t>（指定代表或委托代理人身份证明复印件粘贴处）</w:t>
            </w:r>
          </w:p>
        </w:tc>
      </w:tr>
    </w:tbl>
    <w:p w:rsidR="00067AB4" w:rsidRDefault="00067AB4" w:rsidP="00995DA0">
      <w:pPr>
        <w:adjustRightInd w:val="0"/>
        <w:snapToGrid w:val="0"/>
        <w:spacing w:line="360" w:lineRule="auto"/>
        <w:jc w:val="center"/>
        <w:rPr>
          <w:rFonts w:ascii="黑体" w:eastAsia="黑体" w:hAnsi="黑体"/>
          <w:sz w:val="30"/>
          <w:szCs w:val="30"/>
        </w:rPr>
      </w:pPr>
    </w:p>
    <w:p w:rsidR="00067AB4" w:rsidRDefault="00067AB4" w:rsidP="00995DA0">
      <w:pPr>
        <w:adjustRightInd w:val="0"/>
        <w:snapToGrid w:val="0"/>
        <w:spacing w:line="360" w:lineRule="auto"/>
        <w:jc w:val="center"/>
        <w:rPr>
          <w:rFonts w:ascii="黑体" w:eastAsia="黑体" w:hAnsi="黑体"/>
          <w:sz w:val="30"/>
          <w:szCs w:val="30"/>
        </w:rPr>
      </w:pPr>
      <w:r w:rsidRPr="00995DA0">
        <w:rPr>
          <w:rFonts w:ascii="黑体" w:eastAsia="黑体" w:hAnsi="黑体" w:hint="eastAsia"/>
          <w:sz w:val="30"/>
          <w:szCs w:val="30"/>
        </w:rPr>
        <w:lastRenderedPageBreak/>
        <w:t>食品经营许可申请审核意见表</w:t>
      </w: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3240"/>
        <w:gridCol w:w="1620"/>
        <w:gridCol w:w="3582"/>
      </w:tblGrid>
      <w:tr w:rsidR="00067AB4" w:rsidTr="00CE67D6">
        <w:trPr>
          <w:trHeight w:val="651"/>
        </w:trPr>
        <w:tc>
          <w:tcPr>
            <w:tcW w:w="1368" w:type="dxa"/>
            <w:vAlign w:val="center"/>
          </w:tcPr>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名</w:t>
            </w:r>
            <w:r w:rsidRPr="00CE67D6">
              <w:rPr>
                <w:rFonts w:ascii="宋体" w:hAnsi="宋体"/>
                <w:sz w:val="24"/>
                <w:szCs w:val="24"/>
              </w:rPr>
              <w:t xml:space="preserve">    </w:t>
            </w:r>
            <w:r w:rsidRPr="00CE67D6">
              <w:rPr>
                <w:rFonts w:ascii="宋体" w:hAnsi="宋体" w:hint="eastAsia"/>
                <w:sz w:val="24"/>
                <w:szCs w:val="24"/>
              </w:rPr>
              <w:t>称</w:t>
            </w:r>
          </w:p>
        </w:tc>
        <w:tc>
          <w:tcPr>
            <w:tcW w:w="3240" w:type="dxa"/>
            <w:vAlign w:val="center"/>
          </w:tcPr>
          <w:p w:rsidR="00067AB4" w:rsidRPr="00CE67D6" w:rsidRDefault="00067AB4" w:rsidP="00CE67D6">
            <w:pPr>
              <w:adjustRightInd w:val="0"/>
              <w:snapToGrid w:val="0"/>
              <w:jc w:val="center"/>
              <w:rPr>
                <w:rFonts w:ascii="黑体" w:eastAsia="黑体" w:hAnsi="黑体"/>
                <w:sz w:val="30"/>
                <w:szCs w:val="30"/>
              </w:rPr>
            </w:pPr>
          </w:p>
        </w:tc>
        <w:tc>
          <w:tcPr>
            <w:tcW w:w="1620" w:type="dxa"/>
            <w:vAlign w:val="center"/>
          </w:tcPr>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法定代表人（负责人）</w:t>
            </w:r>
          </w:p>
        </w:tc>
        <w:tc>
          <w:tcPr>
            <w:tcW w:w="3582" w:type="dxa"/>
            <w:vAlign w:val="center"/>
          </w:tcPr>
          <w:p w:rsidR="00067AB4" w:rsidRPr="00CE67D6" w:rsidRDefault="00067AB4" w:rsidP="00CE67D6">
            <w:pPr>
              <w:adjustRightInd w:val="0"/>
              <w:snapToGrid w:val="0"/>
              <w:jc w:val="center"/>
              <w:rPr>
                <w:rFonts w:ascii="黑体" w:eastAsia="黑体" w:hAnsi="黑体"/>
                <w:sz w:val="30"/>
                <w:szCs w:val="30"/>
              </w:rPr>
            </w:pPr>
          </w:p>
        </w:tc>
      </w:tr>
      <w:tr w:rsidR="00067AB4" w:rsidTr="00CE67D6">
        <w:trPr>
          <w:trHeight w:val="616"/>
        </w:trPr>
        <w:tc>
          <w:tcPr>
            <w:tcW w:w="1368" w:type="dxa"/>
            <w:vAlign w:val="center"/>
          </w:tcPr>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住</w:t>
            </w:r>
            <w:r w:rsidRPr="00CE67D6">
              <w:rPr>
                <w:rFonts w:ascii="宋体" w:hAnsi="宋体"/>
                <w:sz w:val="24"/>
                <w:szCs w:val="24"/>
              </w:rPr>
              <w:t xml:space="preserve">    </w:t>
            </w:r>
            <w:r w:rsidRPr="00CE67D6">
              <w:rPr>
                <w:rFonts w:ascii="宋体" w:hAnsi="宋体" w:hint="eastAsia"/>
                <w:sz w:val="24"/>
                <w:szCs w:val="24"/>
              </w:rPr>
              <w:t>所</w:t>
            </w:r>
          </w:p>
        </w:tc>
        <w:tc>
          <w:tcPr>
            <w:tcW w:w="8442" w:type="dxa"/>
            <w:gridSpan w:val="3"/>
            <w:vAlign w:val="center"/>
          </w:tcPr>
          <w:p w:rsidR="00067AB4" w:rsidRPr="00CE67D6" w:rsidRDefault="00067AB4" w:rsidP="00CE67D6">
            <w:pPr>
              <w:adjustRightInd w:val="0"/>
              <w:snapToGrid w:val="0"/>
              <w:jc w:val="center"/>
              <w:rPr>
                <w:rFonts w:ascii="黑体" w:eastAsia="黑体" w:hAnsi="黑体"/>
                <w:sz w:val="30"/>
                <w:szCs w:val="30"/>
              </w:rPr>
            </w:pPr>
          </w:p>
        </w:tc>
      </w:tr>
      <w:tr w:rsidR="00067AB4" w:rsidTr="00CE67D6">
        <w:trPr>
          <w:trHeight w:val="610"/>
        </w:trPr>
        <w:tc>
          <w:tcPr>
            <w:tcW w:w="1368" w:type="dxa"/>
            <w:vAlign w:val="center"/>
          </w:tcPr>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经营场所</w:t>
            </w:r>
          </w:p>
        </w:tc>
        <w:tc>
          <w:tcPr>
            <w:tcW w:w="8442" w:type="dxa"/>
            <w:gridSpan w:val="3"/>
            <w:vAlign w:val="center"/>
          </w:tcPr>
          <w:p w:rsidR="00067AB4" w:rsidRPr="00CE67D6" w:rsidRDefault="00067AB4" w:rsidP="00CE67D6">
            <w:pPr>
              <w:adjustRightInd w:val="0"/>
              <w:snapToGrid w:val="0"/>
              <w:jc w:val="center"/>
              <w:rPr>
                <w:rFonts w:ascii="黑体" w:eastAsia="黑体" w:hAnsi="黑体"/>
                <w:sz w:val="30"/>
                <w:szCs w:val="30"/>
              </w:rPr>
            </w:pPr>
          </w:p>
        </w:tc>
      </w:tr>
      <w:tr w:rsidR="00067AB4" w:rsidTr="00CE67D6">
        <w:trPr>
          <w:trHeight w:val="604"/>
        </w:trPr>
        <w:tc>
          <w:tcPr>
            <w:tcW w:w="1368" w:type="dxa"/>
            <w:vAlign w:val="center"/>
          </w:tcPr>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主体业态</w:t>
            </w:r>
          </w:p>
        </w:tc>
        <w:tc>
          <w:tcPr>
            <w:tcW w:w="8442" w:type="dxa"/>
            <w:gridSpan w:val="3"/>
            <w:vAlign w:val="center"/>
          </w:tcPr>
          <w:p w:rsidR="00067AB4" w:rsidRPr="00CE67D6" w:rsidRDefault="00067AB4" w:rsidP="00CE67D6">
            <w:pPr>
              <w:adjustRightInd w:val="0"/>
              <w:snapToGrid w:val="0"/>
              <w:jc w:val="center"/>
              <w:rPr>
                <w:rFonts w:ascii="黑体" w:eastAsia="黑体" w:hAnsi="黑体"/>
                <w:sz w:val="30"/>
                <w:szCs w:val="30"/>
              </w:rPr>
            </w:pPr>
          </w:p>
        </w:tc>
      </w:tr>
      <w:tr w:rsidR="00067AB4" w:rsidTr="00CE67D6">
        <w:trPr>
          <w:trHeight w:val="937"/>
        </w:trPr>
        <w:tc>
          <w:tcPr>
            <w:tcW w:w="1368" w:type="dxa"/>
            <w:vAlign w:val="center"/>
          </w:tcPr>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经营项目</w:t>
            </w:r>
          </w:p>
        </w:tc>
        <w:tc>
          <w:tcPr>
            <w:tcW w:w="8442" w:type="dxa"/>
            <w:gridSpan w:val="3"/>
            <w:vAlign w:val="center"/>
          </w:tcPr>
          <w:p w:rsidR="00067AB4" w:rsidRPr="00CE67D6" w:rsidRDefault="00067AB4" w:rsidP="00CE67D6">
            <w:pPr>
              <w:adjustRightInd w:val="0"/>
              <w:snapToGrid w:val="0"/>
              <w:jc w:val="center"/>
              <w:rPr>
                <w:rFonts w:ascii="黑体" w:eastAsia="黑体" w:hAnsi="黑体"/>
                <w:sz w:val="30"/>
                <w:szCs w:val="30"/>
              </w:rPr>
            </w:pPr>
          </w:p>
        </w:tc>
      </w:tr>
      <w:tr w:rsidR="00067AB4" w:rsidTr="00CE67D6">
        <w:tc>
          <w:tcPr>
            <w:tcW w:w="1368" w:type="dxa"/>
            <w:vAlign w:val="center"/>
          </w:tcPr>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是否举行听</w:t>
            </w:r>
            <w:r w:rsidRPr="00CE67D6">
              <w:rPr>
                <w:rFonts w:ascii="宋体" w:hAnsi="宋体"/>
                <w:sz w:val="24"/>
                <w:szCs w:val="24"/>
              </w:rPr>
              <w:t xml:space="preserve">    </w:t>
            </w:r>
            <w:r w:rsidRPr="00CE67D6">
              <w:rPr>
                <w:rFonts w:ascii="宋体" w:hAnsi="宋体" w:hint="eastAsia"/>
                <w:sz w:val="24"/>
                <w:szCs w:val="24"/>
              </w:rPr>
              <w:t>证</w:t>
            </w:r>
          </w:p>
        </w:tc>
        <w:tc>
          <w:tcPr>
            <w:tcW w:w="3240" w:type="dxa"/>
            <w:vAlign w:val="center"/>
          </w:tcPr>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w:t>
            </w:r>
            <w:r w:rsidRPr="00CE67D6">
              <w:rPr>
                <w:rFonts w:ascii="宋体" w:hAnsi="宋体"/>
                <w:sz w:val="24"/>
                <w:szCs w:val="24"/>
              </w:rPr>
              <w:t xml:space="preserve"> </w:t>
            </w:r>
            <w:r w:rsidRPr="00CE67D6">
              <w:rPr>
                <w:rFonts w:ascii="宋体" w:hAnsi="宋体" w:hint="eastAsia"/>
                <w:sz w:val="24"/>
                <w:szCs w:val="24"/>
              </w:rPr>
              <w:t>是</w:t>
            </w:r>
            <w:r w:rsidRPr="00CE67D6">
              <w:rPr>
                <w:rFonts w:ascii="宋体" w:hAnsi="宋体"/>
                <w:sz w:val="24"/>
                <w:szCs w:val="24"/>
              </w:rPr>
              <w:t xml:space="preserve">     </w:t>
            </w:r>
            <w:r w:rsidRPr="00CE67D6">
              <w:rPr>
                <w:rFonts w:ascii="宋体" w:hAnsi="宋体" w:hint="eastAsia"/>
                <w:sz w:val="24"/>
                <w:szCs w:val="24"/>
              </w:rPr>
              <w:t>□</w:t>
            </w:r>
            <w:r w:rsidRPr="00CE67D6">
              <w:rPr>
                <w:rFonts w:ascii="宋体" w:hAnsi="宋体"/>
                <w:sz w:val="24"/>
                <w:szCs w:val="24"/>
              </w:rPr>
              <w:t xml:space="preserve"> </w:t>
            </w:r>
            <w:r w:rsidRPr="00CE67D6">
              <w:rPr>
                <w:rFonts w:ascii="宋体" w:hAnsi="宋体" w:hint="eastAsia"/>
                <w:sz w:val="24"/>
                <w:szCs w:val="24"/>
              </w:rPr>
              <w:t>否</w:t>
            </w:r>
          </w:p>
        </w:tc>
        <w:tc>
          <w:tcPr>
            <w:tcW w:w="1620" w:type="dxa"/>
            <w:vAlign w:val="center"/>
          </w:tcPr>
          <w:p w:rsidR="00067AB4" w:rsidRPr="00CE67D6" w:rsidRDefault="00067AB4" w:rsidP="00CE67D6">
            <w:pPr>
              <w:adjustRightInd w:val="0"/>
              <w:snapToGrid w:val="0"/>
              <w:jc w:val="center"/>
              <w:rPr>
                <w:rFonts w:ascii="宋体"/>
                <w:sz w:val="24"/>
                <w:szCs w:val="24"/>
              </w:rPr>
            </w:pPr>
            <w:r w:rsidRPr="00CE67D6">
              <w:rPr>
                <w:rFonts w:ascii="宋体" w:hAnsi="宋体" w:hint="eastAsia"/>
                <w:sz w:val="24"/>
                <w:szCs w:val="24"/>
              </w:rPr>
              <w:t>听证举行</w:t>
            </w:r>
          </w:p>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日</w:t>
            </w:r>
            <w:r w:rsidRPr="00CE67D6">
              <w:rPr>
                <w:rFonts w:ascii="宋体" w:hAnsi="宋体"/>
                <w:sz w:val="24"/>
                <w:szCs w:val="24"/>
              </w:rPr>
              <w:t xml:space="preserve">    </w:t>
            </w:r>
            <w:r w:rsidRPr="00CE67D6">
              <w:rPr>
                <w:rFonts w:ascii="宋体" w:hAnsi="宋体" w:hint="eastAsia"/>
                <w:sz w:val="24"/>
                <w:szCs w:val="24"/>
              </w:rPr>
              <w:t>期</w:t>
            </w:r>
          </w:p>
        </w:tc>
        <w:tc>
          <w:tcPr>
            <w:tcW w:w="3582" w:type="dxa"/>
            <w:vAlign w:val="center"/>
          </w:tcPr>
          <w:p w:rsidR="00067AB4" w:rsidRPr="00CE67D6" w:rsidRDefault="00067AB4" w:rsidP="00CE67D6">
            <w:pPr>
              <w:adjustRightInd w:val="0"/>
              <w:snapToGrid w:val="0"/>
              <w:jc w:val="center"/>
              <w:rPr>
                <w:rFonts w:ascii="黑体" w:eastAsia="黑体" w:hAnsi="黑体"/>
                <w:sz w:val="30"/>
                <w:szCs w:val="30"/>
              </w:rPr>
            </w:pPr>
          </w:p>
        </w:tc>
      </w:tr>
      <w:tr w:rsidR="00067AB4" w:rsidTr="00CE67D6">
        <w:trPr>
          <w:trHeight w:val="3599"/>
        </w:trPr>
        <w:tc>
          <w:tcPr>
            <w:tcW w:w="1368" w:type="dxa"/>
            <w:vAlign w:val="center"/>
          </w:tcPr>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听证结论</w:t>
            </w:r>
          </w:p>
        </w:tc>
        <w:tc>
          <w:tcPr>
            <w:tcW w:w="8442" w:type="dxa"/>
            <w:gridSpan w:val="3"/>
            <w:vAlign w:val="center"/>
          </w:tcPr>
          <w:p w:rsidR="00067AB4" w:rsidRPr="00CE67D6" w:rsidRDefault="00067AB4" w:rsidP="00CE67D6">
            <w:pPr>
              <w:adjustRightInd w:val="0"/>
              <w:snapToGrid w:val="0"/>
              <w:jc w:val="center"/>
              <w:rPr>
                <w:rFonts w:ascii="黑体" w:eastAsia="黑体" w:hAnsi="黑体"/>
                <w:sz w:val="30"/>
                <w:szCs w:val="30"/>
              </w:rPr>
            </w:pPr>
          </w:p>
        </w:tc>
      </w:tr>
      <w:tr w:rsidR="00067AB4" w:rsidTr="00CE67D6">
        <w:tc>
          <w:tcPr>
            <w:tcW w:w="1368" w:type="dxa"/>
            <w:vAlign w:val="center"/>
          </w:tcPr>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是否现场核</w:t>
            </w:r>
            <w:r w:rsidRPr="00CE67D6">
              <w:rPr>
                <w:rFonts w:ascii="宋体" w:hAnsi="宋体"/>
                <w:sz w:val="24"/>
                <w:szCs w:val="24"/>
              </w:rPr>
              <w:t xml:space="preserve">    </w:t>
            </w:r>
            <w:r w:rsidRPr="00CE67D6">
              <w:rPr>
                <w:rFonts w:ascii="宋体" w:hAnsi="宋体" w:hint="eastAsia"/>
                <w:sz w:val="24"/>
                <w:szCs w:val="24"/>
              </w:rPr>
              <w:t>查</w:t>
            </w:r>
          </w:p>
        </w:tc>
        <w:tc>
          <w:tcPr>
            <w:tcW w:w="3240" w:type="dxa"/>
            <w:vAlign w:val="center"/>
          </w:tcPr>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w:t>
            </w:r>
            <w:r w:rsidRPr="00CE67D6">
              <w:rPr>
                <w:rFonts w:ascii="宋体" w:hAnsi="宋体"/>
                <w:sz w:val="24"/>
                <w:szCs w:val="24"/>
              </w:rPr>
              <w:t xml:space="preserve"> </w:t>
            </w:r>
            <w:r w:rsidRPr="00CE67D6">
              <w:rPr>
                <w:rFonts w:ascii="宋体" w:hAnsi="宋体" w:hint="eastAsia"/>
                <w:sz w:val="24"/>
                <w:szCs w:val="24"/>
              </w:rPr>
              <w:t>是</w:t>
            </w:r>
            <w:r w:rsidRPr="00CE67D6">
              <w:rPr>
                <w:rFonts w:ascii="宋体" w:hAnsi="宋体"/>
                <w:sz w:val="24"/>
                <w:szCs w:val="24"/>
              </w:rPr>
              <w:t xml:space="preserve">     </w:t>
            </w:r>
            <w:r w:rsidRPr="00CE67D6">
              <w:rPr>
                <w:rFonts w:ascii="宋体" w:hAnsi="宋体" w:hint="eastAsia"/>
                <w:sz w:val="24"/>
                <w:szCs w:val="24"/>
              </w:rPr>
              <w:t>□</w:t>
            </w:r>
            <w:r w:rsidRPr="00CE67D6">
              <w:rPr>
                <w:rFonts w:ascii="宋体" w:hAnsi="宋体"/>
                <w:sz w:val="24"/>
                <w:szCs w:val="24"/>
              </w:rPr>
              <w:t xml:space="preserve"> </w:t>
            </w:r>
            <w:r w:rsidRPr="00CE67D6">
              <w:rPr>
                <w:rFonts w:ascii="宋体" w:hAnsi="宋体" w:hint="eastAsia"/>
                <w:sz w:val="24"/>
                <w:szCs w:val="24"/>
              </w:rPr>
              <w:t>否</w:t>
            </w:r>
          </w:p>
        </w:tc>
        <w:tc>
          <w:tcPr>
            <w:tcW w:w="1620" w:type="dxa"/>
            <w:vAlign w:val="center"/>
          </w:tcPr>
          <w:p w:rsidR="00067AB4" w:rsidRPr="00CE67D6" w:rsidRDefault="00067AB4" w:rsidP="00CE67D6">
            <w:pPr>
              <w:adjustRightInd w:val="0"/>
              <w:snapToGrid w:val="0"/>
              <w:jc w:val="center"/>
              <w:rPr>
                <w:rFonts w:ascii="宋体"/>
                <w:sz w:val="24"/>
                <w:szCs w:val="24"/>
              </w:rPr>
            </w:pPr>
            <w:r w:rsidRPr="00CE67D6">
              <w:rPr>
                <w:rFonts w:ascii="宋体" w:hAnsi="宋体" w:hint="eastAsia"/>
                <w:sz w:val="24"/>
                <w:szCs w:val="24"/>
              </w:rPr>
              <w:t>现场核查</w:t>
            </w:r>
          </w:p>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日</w:t>
            </w:r>
            <w:r w:rsidRPr="00CE67D6">
              <w:rPr>
                <w:rFonts w:ascii="宋体" w:hAnsi="宋体"/>
                <w:sz w:val="24"/>
                <w:szCs w:val="24"/>
              </w:rPr>
              <w:t xml:space="preserve">    </w:t>
            </w:r>
            <w:r w:rsidRPr="00CE67D6">
              <w:rPr>
                <w:rFonts w:ascii="宋体" w:hAnsi="宋体" w:hint="eastAsia"/>
                <w:sz w:val="24"/>
                <w:szCs w:val="24"/>
              </w:rPr>
              <w:t>期</w:t>
            </w:r>
          </w:p>
        </w:tc>
        <w:tc>
          <w:tcPr>
            <w:tcW w:w="3582" w:type="dxa"/>
            <w:vAlign w:val="center"/>
          </w:tcPr>
          <w:p w:rsidR="00067AB4" w:rsidRPr="00CE67D6" w:rsidRDefault="00067AB4" w:rsidP="00CE67D6">
            <w:pPr>
              <w:adjustRightInd w:val="0"/>
              <w:snapToGrid w:val="0"/>
              <w:jc w:val="center"/>
              <w:rPr>
                <w:rFonts w:ascii="黑体" w:eastAsia="黑体" w:hAnsi="黑体"/>
                <w:sz w:val="30"/>
                <w:szCs w:val="30"/>
              </w:rPr>
            </w:pPr>
          </w:p>
        </w:tc>
      </w:tr>
      <w:tr w:rsidR="00067AB4" w:rsidTr="00CE67D6">
        <w:trPr>
          <w:trHeight w:val="616"/>
        </w:trPr>
        <w:tc>
          <w:tcPr>
            <w:tcW w:w="1368" w:type="dxa"/>
            <w:vAlign w:val="center"/>
          </w:tcPr>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核查人</w:t>
            </w:r>
          </w:p>
        </w:tc>
        <w:tc>
          <w:tcPr>
            <w:tcW w:w="3240" w:type="dxa"/>
            <w:vAlign w:val="center"/>
          </w:tcPr>
          <w:p w:rsidR="00067AB4" w:rsidRPr="00CE67D6" w:rsidRDefault="00067AB4" w:rsidP="00CE67D6">
            <w:pPr>
              <w:adjustRightInd w:val="0"/>
              <w:snapToGrid w:val="0"/>
              <w:jc w:val="center"/>
              <w:rPr>
                <w:rFonts w:ascii="黑体" w:eastAsia="黑体" w:hAnsi="黑体"/>
                <w:sz w:val="30"/>
                <w:szCs w:val="30"/>
              </w:rPr>
            </w:pPr>
          </w:p>
        </w:tc>
        <w:tc>
          <w:tcPr>
            <w:tcW w:w="1620" w:type="dxa"/>
            <w:vAlign w:val="center"/>
          </w:tcPr>
          <w:p w:rsidR="00067AB4" w:rsidRPr="00CE67D6" w:rsidRDefault="00067AB4" w:rsidP="00CE67D6">
            <w:pPr>
              <w:adjustRightInd w:val="0"/>
              <w:snapToGrid w:val="0"/>
              <w:jc w:val="center"/>
              <w:rPr>
                <w:rFonts w:ascii="宋体"/>
                <w:sz w:val="24"/>
                <w:szCs w:val="24"/>
              </w:rPr>
            </w:pPr>
            <w:r w:rsidRPr="00CE67D6">
              <w:rPr>
                <w:rFonts w:ascii="宋体" w:hAnsi="宋体" w:hint="eastAsia"/>
                <w:sz w:val="24"/>
                <w:szCs w:val="24"/>
              </w:rPr>
              <w:t>是否通过</w:t>
            </w:r>
          </w:p>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现场核查</w:t>
            </w:r>
          </w:p>
        </w:tc>
        <w:tc>
          <w:tcPr>
            <w:tcW w:w="3582" w:type="dxa"/>
            <w:vAlign w:val="center"/>
          </w:tcPr>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w:t>
            </w:r>
            <w:r w:rsidRPr="00CE67D6">
              <w:rPr>
                <w:rFonts w:ascii="宋体" w:hAnsi="宋体"/>
                <w:sz w:val="24"/>
                <w:szCs w:val="24"/>
              </w:rPr>
              <w:t xml:space="preserve"> </w:t>
            </w:r>
            <w:r w:rsidRPr="00CE67D6">
              <w:rPr>
                <w:rFonts w:ascii="宋体" w:hAnsi="宋体" w:hint="eastAsia"/>
                <w:sz w:val="24"/>
                <w:szCs w:val="24"/>
              </w:rPr>
              <w:t>是</w:t>
            </w:r>
            <w:r w:rsidRPr="00CE67D6">
              <w:rPr>
                <w:rFonts w:ascii="宋体" w:hAnsi="宋体"/>
                <w:sz w:val="24"/>
                <w:szCs w:val="24"/>
              </w:rPr>
              <w:t xml:space="preserve">     </w:t>
            </w:r>
            <w:r w:rsidRPr="00CE67D6">
              <w:rPr>
                <w:rFonts w:ascii="宋体" w:hAnsi="宋体" w:hint="eastAsia"/>
                <w:sz w:val="24"/>
                <w:szCs w:val="24"/>
              </w:rPr>
              <w:t>□</w:t>
            </w:r>
            <w:r w:rsidRPr="00CE67D6">
              <w:rPr>
                <w:rFonts w:ascii="宋体" w:hAnsi="宋体"/>
                <w:sz w:val="24"/>
                <w:szCs w:val="24"/>
              </w:rPr>
              <w:t xml:space="preserve"> </w:t>
            </w:r>
            <w:r w:rsidRPr="00CE67D6">
              <w:rPr>
                <w:rFonts w:ascii="宋体" w:hAnsi="宋体" w:hint="eastAsia"/>
                <w:sz w:val="24"/>
                <w:szCs w:val="24"/>
              </w:rPr>
              <w:t>否</w:t>
            </w:r>
          </w:p>
        </w:tc>
      </w:tr>
      <w:tr w:rsidR="00067AB4" w:rsidTr="00CE67D6">
        <w:trPr>
          <w:trHeight w:val="3704"/>
        </w:trPr>
        <w:tc>
          <w:tcPr>
            <w:tcW w:w="1368" w:type="dxa"/>
            <w:vAlign w:val="center"/>
          </w:tcPr>
          <w:p w:rsidR="00067AB4" w:rsidRPr="00CE67D6" w:rsidRDefault="00067AB4" w:rsidP="00CE67D6">
            <w:pPr>
              <w:adjustRightInd w:val="0"/>
              <w:snapToGrid w:val="0"/>
              <w:jc w:val="center"/>
              <w:rPr>
                <w:rFonts w:ascii="黑体" w:eastAsia="黑体" w:hAnsi="黑体"/>
                <w:sz w:val="30"/>
                <w:szCs w:val="30"/>
              </w:rPr>
            </w:pPr>
            <w:r w:rsidRPr="00CE67D6">
              <w:rPr>
                <w:rFonts w:ascii="宋体" w:hAnsi="宋体" w:hint="eastAsia"/>
                <w:sz w:val="24"/>
                <w:szCs w:val="24"/>
              </w:rPr>
              <w:t>受理意见</w:t>
            </w:r>
          </w:p>
        </w:tc>
        <w:tc>
          <w:tcPr>
            <w:tcW w:w="8442" w:type="dxa"/>
            <w:gridSpan w:val="3"/>
            <w:vAlign w:val="center"/>
          </w:tcPr>
          <w:p w:rsidR="00067AB4" w:rsidRPr="00CE67D6" w:rsidRDefault="00067AB4" w:rsidP="00CE67D6">
            <w:pPr>
              <w:spacing w:line="520" w:lineRule="exact"/>
              <w:rPr>
                <w:rFonts w:ascii="宋体"/>
                <w:sz w:val="24"/>
                <w:szCs w:val="24"/>
              </w:rPr>
            </w:pPr>
          </w:p>
          <w:p w:rsidR="00067AB4" w:rsidRPr="00CE67D6" w:rsidRDefault="00067AB4" w:rsidP="00CE67D6">
            <w:pPr>
              <w:spacing w:line="520" w:lineRule="exact"/>
              <w:rPr>
                <w:rFonts w:ascii="宋体"/>
                <w:sz w:val="24"/>
                <w:szCs w:val="24"/>
              </w:rPr>
            </w:pPr>
          </w:p>
          <w:p w:rsidR="00067AB4" w:rsidRPr="00CE67D6" w:rsidRDefault="00067AB4" w:rsidP="00CE67D6">
            <w:pPr>
              <w:spacing w:line="520" w:lineRule="exact"/>
              <w:rPr>
                <w:rFonts w:ascii="宋体"/>
                <w:sz w:val="24"/>
                <w:szCs w:val="24"/>
              </w:rPr>
            </w:pPr>
          </w:p>
          <w:p w:rsidR="00067AB4" w:rsidRPr="00CE67D6" w:rsidRDefault="00067AB4" w:rsidP="00CE67D6">
            <w:pPr>
              <w:spacing w:line="520" w:lineRule="exact"/>
              <w:rPr>
                <w:rFonts w:ascii="宋体"/>
                <w:sz w:val="24"/>
                <w:szCs w:val="24"/>
              </w:rPr>
            </w:pPr>
          </w:p>
          <w:p w:rsidR="00067AB4" w:rsidRPr="00CE67D6" w:rsidRDefault="00067AB4" w:rsidP="00CE67D6">
            <w:pPr>
              <w:spacing w:line="520" w:lineRule="exact"/>
              <w:ind w:firstLineChars="250" w:firstLine="600"/>
              <w:rPr>
                <w:rFonts w:ascii="宋体"/>
                <w:sz w:val="24"/>
                <w:szCs w:val="24"/>
              </w:rPr>
            </w:pPr>
            <w:r w:rsidRPr="00CE67D6">
              <w:rPr>
                <w:rFonts w:ascii="宋体" w:hAnsi="宋体" w:hint="eastAsia"/>
                <w:sz w:val="24"/>
                <w:szCs w:val="24"/>
              </w:rPr>
              <w:t>受理人员签字：</w:t>
            </w:r>
            <w:r w:rsidRPr="00CE67D6">
              <w:rPr>
                <w:rFonts w:ascii="宋体"/>
                <w:sz w:val="24"/>
                <w:szCs w:val="24"/>
              </w:rPr>
              <w:t xml:space="preserve">                           </w:t>
            </w:r>
            <w:r w:rsidRPr="00CE67D6">
              <w:rPr>
                <w:rFonts w:ascii="宋体" w:hAnsi="宋体" w:hint="eastAsia"/>
                <w:sz w:val="24"/>
                <w:szCs w:val="24"/>
              </w:rPr>
              <w:t>年</w:t>
            </w:r>
            <w:r w:rsidRPr="00CE67D6">
              <w:rPr>
                <w:rFonts w:ascii="宋体" w:hAnsi="宋体"/>
                <w:sz w:val="24"/>
                <w:szCs w:val="24"/>
              </w:rPr>
              <w:t xml:space="preserve">   </w:t>
            </w:r>
            <w:r w:rsidRPr="00CE67D6">
              <w:rPr>
                <w:rFonts w:ascii="宋体" w:hAnsi="宋体" w:hint="eastAsia"/>
                <w:sz w:val="24"/>
                <w:szCs w:val="24"/>
              </w:rPr>
              <w:t>月</w:t>
            </w:r>
            <w:r w:rsidRPr="00CE67D6">
              <w:rPr>
                <w:rFonts w:ascii="宋体" w:hAnsi="宋体"/>
                <w:sz w:val="24"/>
                <w:szCs w:val="24"/>
              </w:rPr>
              <w:t xml:space="preserve">   </w:t>
            </w:r>
            <w:r w:rsidRPr="00CE67D6">
              <w:rPr>
                <w:rFonts w:ascii="宋体" w:hAnsi="宋体" w:hint="eastAsia"/>
                <w:sz w:val="24"/>
                <w:szCs w:val="24"/>
              </w:rPr>
              <w:t>日</w:t>
            </w:r>
          </w:p>
        </w:tc>
      </w:tr>
      <w:tr w:rsidR="00067AB4" w:rsidTr="00CE67D6">
        <w:trPr>
          <w:trHeight w:val="3419"/>
        </w:trPr>
        <w:tc>
          <w:tcPr>
            <w:tcW w:w="1368" w:type="dxa"/>
            <w:vAlign w:val="center"/>
          </w:tcPr>
          <w:p w:rsidR="00067AB4" w:rsidRPr="00CE67D6" w:rsidRDefault="00067AB4" w:rsidP="00CE67D6">
            <w:pPr>
              <w:adjustRightInd w:val="0"/>
              <w:snapToGrid w:val="0"/>
              <w:jc w:val="center"/>
              <w:rPr>
                <w:rFonts w:ascii="宋体"/>
                <w:sz w:val="24"/>
                <w:szCs w:val="24"/>
              </w:rPr>
            </w:pPr>
            <w:r w:rsidRPr="00CE67D6">
              <w:rPr>
                <w:rFonts w:ascii="宋体" w:hint="eastAsia"/>
                <w:sz w:val="24"/>
                <w:szCs w:val="24"/>
              </w:rPr>
              <w:lastRenderedPageBreak/>
              <w:t>审查意见</w:t>
            </w:r>
          </w:p>
        </w:tc>
        <w:tc>
          <w:tcPr>
            <w:tcW w:w="8442" w:type="dxa"/>
            <w:gridSpan w:val="3"/>
          </w:tcPr>
          <w:p w:rsidR="00067AB4" w:rsidRPr="00CE67D6" w:rsidRDefault="00067AB4" w:rsidP="00CE67D6">
            <w:pPr>
              <w:spacing w:line="520" w:lineRule="exact"/>
              <w:rPr>
                <w:rFonts w:ascii="宋体"/>
                <w:sz w:val="24"/>
                <w:szCs w:val="24"/>
              </w:rPr>
            </w:pPr>
          </w:p>
          <w:p w:rsidR="00067AB4" w:rsidRPr="00CE67D6" w:rsidRDefault="00067AB4" w:rsidP="00CE67D6">
            <w:pPr>
              <w:spacing w:line="520" w:lineRule="exact"/>
              <w:rPr>
                <w:rFonts w:ascii="宋体"/>
                <w:sz w:val="24"/>
                <w:szCs w:val="24"/>
              </w:rPr>
            </w:pPr>
          </w:p>
          <w:p w:rsidR="00067AB4" w:rsidRPr="00CE67D6" w:rsidRDefault="00067AB4" w:rsidP="00CE67D6">
            <w:pPr>
              <w:spacing w:line="520" w:lineRule="exact"/>
              <w:rPr>
                <w:rFonts w:ascii="宋体"/>
                <w:sz w:val="24"/>
                <w:szCs w:val="24"/>
              </w:rPr>
            </w:pPr>
          </w:p>
          <w:p w:rsidR="00067AB4" w:rsidRPr="00CE67D6" w:rsidRDefault="00067AB4" w:rsidP="00CE67D6">
            <w:pPr>
              <w:spacing w:line="520" w:lineRule="exact"/>
              <w:rPr>
                <w:rFonts w:ascii="宋体"/>
                <w:sz w:val="24"/>
                <w:szCs w:val="24"/>
              </w:rPr>
            </w:pPr>
          </w:p>
          <w:p w:rsidR="00067AB4" w:rsidRPr="00CE67D6" w:rsidRDefault="00067AB4" w:rsidP="00CE67D6">
            <w:pPr>
              <w:spacing w:line="520" w:lineRule="exact"/>
              <w:rPr>
                <w:rFonts w:ascii="宋体"/>
                <w:sz w:val="24"/>
                <w:szCs w:val="24"/>
              </w:rPr>
            </w:pPr>
          </w:p>
          <w:p w:rsidR="00067AB4" w:rsidRPr="00CE67D6" w:rsidRDefault="00067AB4" w:rsidP="00CE67D6">
            <w:pPr>
              <w:spacing w:line="520" w:lineRule="exact"/>
              <w:ind w:firstLineChars="300" w:firstLine="720"/>
              <w:rPr>
                <w:rFonts w:ascii="宋体"/>
                <w:sz w:val="24"/>
                <w:szCs w:val="24"/>
              </w:rPr>
            </w:pPr>
            <w:r w:rsidRPr="00CE67D6">
              <w:rPr>
                <w:rFonts w:ascii="宋体" w:hint="eastAsia"/>
                <w:sz w:val="24"/>
                <w:szCs w:val="24"/>
              </w:rPr>
              <w:t>审查人员签字：</w:t>
            </w:r>
            <w:r w:rsidRPr="00CE67D6">
              <w:rPr>
                <w:rFonts w:ascii="宋体"/>
                <w:sz w:val="24"/>
                <w:szCs w:val="24"/>
              </w:rPr>
              <w:t xml:space="preserve">                           </w:t>
            </w:r>
            <w:r w:rsidRPr="00CE67D6">
              <w:rPr>
                <w:rFonts w:ascii="宋体" w:hAnsi="宋体" w:hint="eastAsia"/>
                <w:sz w:val="24"/>
                <w:szCs w:val="24"/>
              </w:rPr>
              <w:t>年</w:t>
            </w:r>
            <w:r w:rsidRPr="00CE67D6">
              <w:rPr>
                <w:rFonts w:ascii="宋体" w:hAnsi="宋体"/>
                <w:sz w:val="24"/>
                <w:szCs w:val="24"/>
              </w:rPr>
              <w:t xml:space="preserve">   </w:t>
            </w:r>
            <w:r w:rsidRPr="00CE67D6">
              <w:rPr>
                <w:rFonts w:ascii="宋体" w:hAnsi="宋体" w:hint="eastAsia"/>
                <w:sz w:val="24"/>
                <w:szCs w:val="24"/>
              </w:rPr>
              <w:t>月</w:t>
            </w:r>
            <w:r w:rsidRPr="00CE67D6">
              <w:rPr>
                <w:rFonts w:ascii="宋体" w:hAnsi="宋体"/>
                <w:sz w:val="24"/>
                <w:szCs w:val="24"/>
              </w:rPr>
              <w:t xml:space="preserve">   </w:t>
            </w:r>
            <w:r w:rsidRPr="00CE67D6">
              <w:rPr>
                <w:rFonts w:ascii="宋体" w:hAnsi="宋体" w:hint="eastAsia"/>
                <w:sz w:val="24"/>
                <w:szCs w:val="24"/>
              </w:rPr>
              <w:t>日</w:t>
            </w:r>
          </w:p>
        </w:tc>
      </w:tr>
      <w:tr w:rsidR="00067AB4" w:rsidTr="00CE67D6">
        <w:trPr>
          <w:trHeight w:val="3405"/>
        </w:trPr>
        <w:tc>
          <w:tcPr>
            <w:tcW w:w="1368" w:type="dxa"/>
            <w:vAlign w:val="center"/>
          </w:tcPr>
          <w:p w:rsidR="00067AB4" w:rsidRPr="00CE67D6" w:rsidRDefault="00067AB4" w:rsidP="00CE67D6">
            <w:pPr>
              <w:adjustRightInd w:val="0"/>
              <w:snapToGrid w:val="0"/>
              <w:jc w:val="center"/>
              <w:rPr>
                <w:rFonts w:ascii="宋体"/>
                <w:sz w:val="24"/>
                <w:szCs w:val="24"/>
              </w:rPr>
            </w:pPr>
            <w:r w:rsidRPr="00CE67D6">
              <w:rPr>
                <w:rFonts w:ascii="宋体" w:hAnsi="宋体" w:hint="eastAsia"/>
                <w:sz w:val="24"/>
                <w:szCs w:val="24"/>
              </w:rPr>
              <w:t>审核意见</w:t>
            </w:r>
          </w:p>
        </w:tc>
        <w:tc>
          <w:tcPr>
            <w:tcW w:w="8442" w:type="dxa"/>
            <w:gridSpan w:val="3"/>
          </w:tcPr>
          <w:p w:rsidR="00067AB4" w:rsidRPr="00CE67D6" w:rsidRDefault="00067AB4" w:rsidP="00CE67D6">
            <w:pPr>
              <w:adjustRightInd w:val="0"/>
              <w:snapToGrid w:val="0"/>
              <w:rPr>
                <w:rFonts w:ascii="黑体" w:eastAsia="黑体" w:hAnsi="黑体"/>
                <w:sz w:val="30"/>
                <w:szCs w:val="30"/>
              </w:rPr>
            </w:pPr>
          </w:p>
          <w:p w:rsidR="00067AB4" w:rsidRPr="00CE67D6" w:rsidRDefault="00067AB4" w:rsidP="00CE67D6">
            <w:pPr>
              <w:adjustRightInd w:val="0"/>
              <w:snapToGrid w:val="0"/>
              <w:rPr>
                <w:rFonts w:ascii="黑体" w:eastAsia="黑体" w:hAnsi="黑体"/>
                <w:sz w:val="30"/>
                <w:szCs w:val="30"/>
              </w:rPr>
            </w:pPr>
          </w:p>
          <w:p w:rsidR="00067AB4" w:rsidRPr="00CE67D6" w:rsidRDefault="00067AB4" w:rsidP="00CE67D6">
            <w:pPr>
              <w:adjustRightInd w:val="0"/>
              <w:snapToGrid w:val="0"/>
              <w:rPr>
                <w:rFonts w:ascii="黑体" w:eastAsia="黑体" w:hAnsi="黑体"/>
                <w:sz w:val="30"/>
                <w:szCs w:val="30"/>
              </w:rPr>
            </w:pPr>
          </w:p>
          <w:p w:rsidR="00067AB4" w:rsidRPr="00CE67D6" w:rsidRDefault="00067AB4" w:rsidP="00CE67D6">
            <w:pPr>
              <w:adjustRightInd w:val="0"/>
              <w:snapToGrid w:val="0"/>
              <w:rPr>
                <w:rFonts w:ascii="黑体" w:eastAsia="黑体" w:hAnsi="黑体"/>
                <w:sz w:val="30"/>
                <w:szCs w:val="30"/>
              </w:rPr>
            </w:pPr>
          </w:p>
          <w:p w:rsidR="00067AB4" w:rsidRPr="00CE67D6" w:rsidRDefault="00067AB4" w:rsidP="00CE67D6">
            <w:pPr>
              <w:adjustRightInd w:val="0"/>
              <w:snapToGrid w:val="0"/>
              <w:rPr>
                <w:rFonts w:ascii="黑体" w:eastAsia="黑体" w:hAnsi="黑体"/>
                <w:sz w:val="30"/>
                <w:szCs w:val="30"/>
              </w:rPr>
            </w:pPr>
          </w:p>
          <w:p w:rsidR="00067AB4" w:rsidRPr="00CE67D6" w:rsidRDefault="00067AB4" w:rsidP="00CE67D6">
            <w:pPr>
              <w:adjustRightInd w:val="0"/>
              <w:snapToGrid w:val="0"/>
              <w:rPr>
                <w:rFonts w:ascii="黑体" w:eastAsia="黑体" w:hAnsi="黑体"/>
                <w:sz w:val="30"/>
                <w:szCs w:val="30"/>
              </w:rPr>
            </w:pPr>
          </w:p>
          <w:p w:rsidR="00067AB4" w:rsidRPr="00CE67D6" w:rsidRDefault="00067AB4" w:rsidP="00CE67D6">
            <w:pPr>
              <w:adjustRightInd w:val="0"/>
              <w:snapToGrid w:val="0"/>
              <w:ind w:firstLineChars="300" w:firstLine="720"/>
              <w:rPr>
                <w:rFonts w:ascii="黑体" w:eastAsia="黑体" w:hAnsi="黑体"/>
                <w:sz w:val="30"/>
                <w:szCs w:val="30"/>
              </w:rPr>
            </w:pPr>
            <w:r w:rsidRPr="00CE67D6">
              <w:rPr>
                <w:rFonts w:ascii="宋体" w:hint="eastAsia"/>
                <w:sz w:val="24"/>
                <w:szCs w:val="24"/>
              </w:rPr>
              <w:t>审核人员签字：</w:t>
            </w:r>
            <w:r w:rsidRPr="00CE67D6">
              <w:rPr>
                <w:rFonts w:ascii="宋体"/>
                <w:sz w:val="24"/>
                <w:szCs w:val="24"/>
              </w:rPr>
              <w:t xml:space="preserve">                           </w:t>
            </w:r>
            <w:r w:rsidRPr="00CE67D6">
              <w:rPr>
                <w:rFonts w:ascii="宋体" w:hAnsi="宋体" w:hint="eastAsia"/>
                <w:sz w:val="24"/>
                <w:szCs w:val="24"/>
              </w:rPr>
              <w:t>年</w:t>
            </w:r>
            <w:r w:rsidRPr="00CE67D6">
              <w:rPr>
                <w:rFonts w:ascii="宋体" w:hAnsi="宋体"/>
                <w:sz w:val="24"/>
                <w:szCs w:val="24"/>
              </w:rPr>
              <w:t xml:space="preserve">   </w:t>
            </w:r>
            <w:r w:rsidRPr="00CE67D6">
              <w:rPr>
                <w:rFonts w:ascii="宋体" w:hAnsi="宋体" w:hint="eastAsia"/>
                <w:sz w:val="24"/>
                <w:szCs w:val="24"/>
              </w:rPr>
              <w:t>月</w:t>
            </w:r>
            <w:r w:rsidRPr="00CE67D6">
              <w:rPr>
                <w:rFonts w:ascii="宋体" w:hAnsi="宋体"/>
                <w:sz w:val="24"/>
                <w:szCs w:val="24"/>
              </w:rPr>
              <w:t xml:space="preserve">   </w:t>
            </w:r>
            <w:r w:rsidRPr="00CE67D6">
              <w:rPr>
                <w:rFonts w:ascii="宋体" w:hAnsi="宋体" w:hint="eastAsia"/>
                <w:sz w:val="24"/>
                <w:szCs w:val="24"/>
              </w:rPr>
              <w:t>日</w:t>
            </w:r>
          </w:p>
        </w:tc>
      </w:tr>
      <w:tr w:rsidR="00067AB4" w:rsidTr="00CE67D6">
        <w:trPr>
          <w:trHeight w:val="3389"/>
        </w:trPr>
        <w:tc>
          <w:tcPr>
            <w:tcW w:w="1368" w:type="dxa"/>
            <w:vAlign w:val="center"/>
          </w:tcPr>
          <w:p w:rsidR="00067AB4" w:rsidRPr="00CE67D6" w:rsidRDefault="00067AB4" w:rsidP="00CE67D6">
            <w:pPr>
              <w:adjustRightInd w:val="0"/>
              <w:snapToGrid w:val="0"/>
              <w:jc w:val="center"/>
              <w:rPr>
                <w:rFonts w:ascii="宋体"/>
                <w:sz w:val="24"/>
                <w:szCs w:val="24"/>
              </w:rPr>
            </w:pPr>
            <w:r w:rsidRPr="00CE67D6">
              <w:rPr>
                <w:rFonts w:ascii="宋体" w:hAnsi="宋体" w:hint="eastAsia"/>
                <w:sz w:val="24"/>
                <w:szCs w:val="24"/>
              </w:rPr>
              <w:t>审批意见</w:t>
            </w:r>
          </w:p>
        </w:tc>
        <w:tc>
          <w:tcPr>
            <w:tcW w:w="8442" w:type="dxa"/>
            <w:gridSpan w:val="3"/>
          </w:tcPr>
          <w:p w:rsidR="00067AB4" w:rsidRPr="00CE67D6" w:rsidRDefault="00067AB4" w:rsidP="00CE67D6">
            <w:pPr>
              <w:adjustRightInd w:val="0"/>
              <w:snapToGrid w:val="0"/>
              <w:rPr>
                <w:rFonts w:ascii="黑体" w:eastAsia="黑体" w:hAnsi="黑体"/>
                <w:sz w:val="30"/>
                <w:szCs w:val="30"/>
              </w:rPr>
            </w:pPr>
          </w:p>
          <w:p w:rsidR="00067AB4" w:rsidRPr="00CE67D6" w:rsidRDefault="00067AB4" w:rsidP="00CE67D6">
            <w:pPr>
              <w:adjustRightInd w:val="0"/>
              <w:snapToGrid w:val="0"/>
              <w:rPr>
                <w:rFonts w:ascii="黑体" w:eastAsia="黑体" w:hAnsi="黑体"/>
                <w:sz w:val="30"/>
                <w:szCs w:val="30"/>
              </w:rPr>
            </w:pPr>
          </w:p>
          <w:p w:rsidR="00067AB4" w:rsidRPr="00CE67D6" w:rsidRDefault="00067AB4" w:rsidP="00CE67D6">
            <w:pPr>
              <w:adjustRightInd w:val="0"/>
              <w:snapToGrid w:val="0"/>
              <w:rPr>
                <w:rFonts w:ascii="黑体" w:eastAsia="黑体" w:hAnsi="黑体"/>
                <w:sz w:val="30"/>
                <w:szCs w:val="30"/>
              </w:rPr>
            </w:pPr>
          </w:p>
          <w:p w:rsidR="00067AB4" w:rsidRPr="00CE67D6" w:rsidRDefault="00067AB4" w:rsidP="00CE67D6">
            <w:pPr>
              <w:adjustRightInd w:val="0"/>
              <w:snapToGrid w:val="0"/>
              <w:rPr>
                <w:rFonts w:ascii="黑体" w:eastAsia="黑体" w:hAnsi="黑体"/>
                <w:sz w:val="30"/>
                <w:szCs w:val="30"/>
              </w:rPr>
            </w:pPr>
          </w:p>
          <w:p w:rsidR="00067AB4" w:rsidRPr="00CE67D6" w:rsidRDefault="00067AB4" w:rsidP="00CE67D6">
            <w:pPr>
              <w:adjustRightInd w:val="0"/>
              <w:snapToGrid w:val="0"/>
              <w:rPr>
                <w:rFonts w:ascii="黑体" w:eastAsia="黑体" w:hAnsi="黑体"/>
                <w:sz w:val="30"/>
                <w:szCs w:val="30"/>
              </w:rPr>
            </w:pPr>
          </w:p>
          <w:p w:rsidR="00067AB4" w:rsidRPr="00CE67D6" w:rsidRDefault="00067AB4" w:rsidP="00CE67D6">
            <w:pPr>
              <w:adjustRightInd w:val="0"/>
              <w:snapToGrid w:val="0"/>
              <w:rPr>
                <w:rFonts w:ascii="黑体" w:eastAsia="黑体" w:hAnsi="黑体"/>
                <w:sz w:val="30"/>
                <w:szCs w:val="30"/>
              </w:rPr>
            </w:pPr>
          </w:p>
          <w:p w:rsidR="00067AB4" w:rsidRPr="00CE67D6" w:rsidRDefault="00067AB4" w:rsidP="00CE67D6">
            <w:pPr>
              <w:adjustRightInd w:val="0"/>
              <w:snapToGrid w:val="0"/>
              <w:ind w:firstLineChars="300" w:firstLine="720"/>
              <w:rPr>
                <w:rFonts w:ascii="黑体" w:eastAsia="黑体" w:hAnsi="黑体"/>
                <w:sz w:val="30"/>
                <w:szCs w:val="30"/>
              </w:rPr>
            </w:pPr>
            <w:r w:rsidRPr="00CE67D6">
              <w:rPr>
                <w:rFonts w:ascii="宋体" w:hint="eastAsia"/>
                <w:sz w:val="24"/>
                <w:szCs w:val="24"/>
              </w:rPr>
              <w:t>审批人员签字：</w:t>
            </w:r>
            <w:r w:rsidRPr="00CE67D6">
              <w:rPr>
                <w:rFonts w:ascii="宋体"/>
                <w:sz w:val="24"/>
                <w:szCs w:val="24"/>
              </w:rPr>
              <w:t xml:space="preserve">                           </w:t>
            </w:r>
            <w:r w:rsidRPr="00CE67D6">
              <w:rPr>
                <w:rFonts w:ascii="宋体" w:hAnsi="宋体" w:hint="eastAsia"/>
                <w:sz w:val="24"/>
                <w:szCs w:val="24"/>
              </w:rPr>
              <w:t>年</w:t>
            </w:r>
            <w:r w:rsidRPr="00CE67D6">
              <w:rPr>
                <w:rFonts w:ascii="宋体" w:hAnsi="宋体"/>
                <w:sz w:val="24"/>
                <w:szCs w:val="24"/>
              </w:rPr>
              <w:t xml:space="preserve">   </w:t>
            </w:r>
            <w:r w:rsidRPr="00CE67D6">
              <w:rPr>
                <w:rFonts w:ascii="宋体" w:hAnsi="宋体" w:hint="eastAsia"/>
                <w:sz w:val="24"/>
                <w:szCs w:val="24"/>
              </w:rPr>
              <w:t>月</w:t>
            </w:r>
            <w:r w:rsidRPr="00CE67D6">
              <w:rPr>
                <w:rFonts w:ascii="宋体" w:hAnsi="宋体"/>
                <w:sz w:val="24"/>
                <w:szCs w:val="24"/>
              </w:rPr>
              <w:t xml:space="preserve">   </w:t>
            </w:r>
            <w:r w:rsidRPr="00CE67D6">
              <w:rPr>
                <w:rFonts w:ascii="宋体" w:hAnsi="宋体" w:hint="eastAsia"/>
                <w:sz w:val="24"/>
                <w:szCs w:val="24"/>
              </w:rPr>
              <w:t>日</w:t>
            </w:r>
          </w:p>
        </w:tc>
      </w:tr>
      <w:tr w:rsidR="00067AB4" w:rsidTr="00CE67D6">
        <w:trPr>
          <w:trHeight w:val="3574"/>
        </w:trPr>
        <w:tc>
          <w:tcPr>
            <w:tcW w:w="1368" w:type="dxa"/>
            <w:vAlign w:val="center"/>
          </w:tcPr>
          <w:p w:rsidR="00067AB4" w:rsidRPr="00CE67D6" w:rsidRDefault="00067AB4" w:rsidP="00CE67D6">
            <w:pPr>
              <w:adjustRightInd w:val="0"/>
              <w:snapToGrid w:val="0"/>
              <w:jc w:val="center"/>
              <w:rPr>
                <w:rFonts w:ascii="宋体"/>
                <w:sz w:val="24"/>
                <w:szCs w:val="24"/>
              </w:rPr>
            </w:pPr>
            <w:r w:rsidRPr="00CE67D6">
              <w:rPr>
                <w:rFonts w:ascii="宋体" w:hint="eastAsia"/>
                <w:sz w:val="24"/>
                <w:szCs w:val="24"/>
              </w:rPr>
              <w:t>备</w:t>
            </w:r>
            <w:r w:rsidRPr="00CE67D6">
              <w:rPr>
                <w:rFonts w:ascii="宋体"/>
                <w:sz w:val="24"/>
                <w:szCs w:val="24"/>
              </w:rPr>
              <w:t xml:space="preserve">    </w:t>
            </w:r>
            <w:r w:rsidRPr="00CE67D6">
              <w:rPr>
                <w:rFonts w:ascii="宋体" w:hint="eastAsia"/>
                <w:sz w:val="24"/>
                <w:szCs w:val="24"/>
              </w:rPr>
              <w:t>注</w:t>
            </w:r>
          </w:p>
        </w:tc>
        <w:tc>
          <w:tcPr>
            <w:tcW w:w="8442" w:type="dxa"/>
            <w:gridSpan w:val="3"/>
          </w:tcPr>
          <w:p w:rsidR="00067AB4" w:rsidRPr="00CE67D6" w:rsidRDefault="00067AB4" w:rsidP="00CE67D6">
            <w:pPr>
              <w:adjustRightInd w:val="0"/>
              <w:snapToGrid w:val="0"/>
              <w:rPr>
                <w:rFonts w:ascii="黑体" w:eastAsia="黑体" w:hAnsi="黑体"/>
                <w:sz w:val="30"/>
                <w:szCs w:val="30"/>
              </w:rPr>
            </w:pPr>
          </w:p>
        </w:tc>
      </w:tr>
    </w:tbl>
    <w:p w:rsidR="00067AB4" w:rsidRDefault="00067AB4" w:rsidP="00995DA0">
      <w:pPr>
        <w:adjustRightInd w:val="0"/>
        <w:snapToGrid w:val="0"/>
        <w:spacing w:line="360" w:lineRule="auto"/>
        <w:jc w:val="center"/>
        <w:rPr>
          <w:rFonts w:ascii="黑体" w:eastAsia="黑体" w:hAnsi="黑体"/>
          <w:sz w:val="30"/>
          <w:szCs w:val="30"/>
        </w:rPr>
      </w:pPr>
      <w:r>
        <w:rPr>
          <w:rFonts w:ascii="黑体" w:eastAsia="黑体" w:hAnsi="黑体"/>
          <w:sz w:val="30"/>
          <w:szCs w:val="30"/>
        </w:rPr>
        <w:br w:type="page"/>
      </w:r>
    </w:p>
    <w:p w:rsidR="00067AB4" w:rsidRDefault="00067AB4" w:rsidP="00995DA0">
      <w:pPr>
        <w:adjustRightInd w:val="0"/>
        <w:snapToGrid w:val="0"/>
        <w:spacing w:line="360" w:lineRule="auto"/>
        <w:jc w:val="center"/>
        <w:rPr>
          <w:rFonts w:ascii="黑体" w:eastAsia="黑体" w:hAnsi="黑体"/>
          <w:sz w:val="30"/>
          <w:szCs w:val="30"/>
        </w:rPr>
      </w:pPr>
      <w:r w:rsidRPr="00573364">
        <w:rPr>
          <w:rFonts w:ascii="黑体" w:eastAsia="黑体" w:hAnsi="黑体" w:hint="eastAsia"/>
          <w:sz w:val="30"/>
          <w:szCs w:val="30"/>
        </w:rPr>
        <w:lastRenderedPageBreak/>
        <w:t>核发《食品经营许可证》情况登记表</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1"/>
        <w:gridCol w:w="2322"/>
        <w:gridCol w:w="1765"/>
        <w:gridCol w:w="3060"/>
      </w:tblGrid>
      <w:tr w:rsidR="00067AB4" w:rsidTr="00CE67D6">
        <w:trPr>
          <w:trHeight w:val="686"/>
        </w:trPr>
        <w:tc>
          <w:tcPr>
            <w:tcW w:w="2321" w:type="dxa"/>
            <w:vAlign w:val="center"/>
          </w:tcPr>
          <w:p w:rsidR="00067AB4" w:rsidRPr="00CE67D6" w:rsidRDefault="00067AB4" w:rsidP="00CE67D6">
            <w:pPr>
              <w:adjustRightInd w:val="0"/>
              <w:snapToGrid w:val="0"/>
              <w:spacing w:line="360" w:lineRule="auto"/>
              <w:jc w:val="center"/>
              <w:rPr>
                <w:rFonts w:ascii="黑体" w:eastAsia="黑体" w:hAnsi="黑体"/>
                <w:sz w:val="30"/>
                <w:szCs w:val="30"/>
              </w:rPr>
            </w:pPr>
            <w:r w:rsidRPr="00CE67D6">
              <w:rPr>
                <w:rFonts w:ascii="宋体" w:hint="eastAsia"/>
                <w:sz w:val="24"/>
                <w:szCs w:val="24"/>
              </w:rPr>
              <w:t>发证人员签字</w:t>
            </w:r>
          </w:p>
        </w:tc>
        <w:tc>
          <w:tcPr>
            <w:tcW w:w="2322" w:type="dxa"/>
            <w:vAlign w:val="center"/>
          </w:tcPr>
          <w:p w:rsidR="00067AB4" w:rsidRPr="00CE67D6" w:rsidRDefault="00067AB4" w:rsidP="00CE67D6">
            <w:pPr>
              <w:adjustRightInd w:val="0"/>
              <w:snapToGrid w:val="0"/>
              <w:spacing w:line="360" w:lineRule="auto"/>
              <w:jc w:val="center"/>
              <w:rPr>
                <w:rFonts w:ascii="黑体" w:eastAsia="黑体" w:hAnsi="黑体"/>
                <w:sz w:val="30"/>
                <w:szCs w:val="30"/>
              </w:rPr>
            </w:pPr>
          </w:p>
        </w:tc>
        <w:tc>
          <w:tcPr>
            <w:tcW w:w="1765" w:type="dxa"/>
            <w:vAlign w:val="center"/>
          </w:tcPr>
          <w:p w:rsidR="00067AB4" w:rsidRPr="00CE67D6" w:rsidRDefault="00067AB4" w:rsidP="00CE67D6">
            <w:pPr>
              <w:adjustRightInd w:val="0"/>
              <w:snapToGrid w:val="0"/>
              <w:spacing w:line="360" w:lineRule="auto"/>
              <w:jc w:val="center"/>
              <w:rPr>
                <w:rFonts w:ascii="黑体" w:eastAsia="黑体" w:hAnsi="黑体"/>
                <w:sz w:val="30"/>
                <w:szCs w:val="30"/>
              </w:rPr>
            </w:pPr>
            <w:r w:rsidRPr="00CE67D6">
              <w:rPr>
                <w:rFonts w:ascii="宋体" w:hint="eastAsia"/>
                <w:sz w:val="24"/>
                <w:szCs w:val="24"/>
              </w:rPr>
              <w:t>发证日期</w:t>
            </w:r>
          </w:p>
        </w:tc>
        <w:tc>
          <w:tcPr>
            <w:tcW w:w="3060" w:type="dxa"/>
            <w:vAlign w:val="center"/>
          </w:tcPr>
          <w:p w:rsidR="00067AB4" w:rsidRPr="00CE67D6" w:rsidRDefault="00067AB4" w:rsidP="00CE67D6">
            <w:pPr>
              <w:adjustRightInd w:val="0"/>
              <w:snapToGrid w:val="0"/>
              <w:spacing w:line="360" w:lineRule="auto"/>
              <w:jc w:val="center"/>
              <w:rPr>
                <w:rFonts w:ascii="黑体" w:eastAsia="黑体" w:hAnsi="黑体"/>
                <w:sz w:val="30"/>
                <w:szCs w:val="30"/>
              </w:rPr>
            </w:pPr>
            <w:r w:rsidRPr="00CE67D6">
              <w:rPr>
                <w:rFonts w:ascii="宋体" w:hAnsi="宋体" w:hint="eastAsia"/>
                <w:sz w:val="24"/>
                <w:szCs w:val="24"/>
              </w:rPr>
              <w:t>年</w:t>
            </w:r>
            <w:r w:rsidRPr="00CE67D6">
              <w:rPr>
                <w:rFonts w:ascii="宋体" w:hAnsi="宋体"/>
                <w:sz w:val="24"/>
                <w:szCs w:val="24"/>
              </w:rPr>
              <w:t xml:space="preserve">   </w:t>
            </w:r>
            <w:r w:rsidRPr="00CE67D6">
              <w:rPr>
                <w:rFonts w:ascii="宋体" w:hAnsi="宋体" w:hint="eastAsia"/>
                <w:sz w:val="24"/>
                <w:szCs w:val="24"/>
              </w:rPr>
              <w:t>月</w:t>
            </w:r>
            <w:r w:rsidRPr="00CE67D6">
              <w:rPr>
                <w:rFonts w:ascii="宋体" w:hAnsi="宋体"/>
                <w:sz w:val="24"/>
                <w:szCs w:val="24"/>
              </w:rPr>
              <w:t xml:space="preserve">   </w:t>
            </w:r>
            <w:r w:rsidRPr="00CE67D6">
              <w:rPr>
                <w:rFonts w:ascii="宋体" w:hAnsi="宋体" w:hint="eastAsia"/>
                <w:sz w:val="24"/>
                <w:szCs w:val="24"/>
              </w:rPr>
              <w:t>日</w:t>
            </w:r>
          </w:p>
        </w:tc>
      </w:tr>
      <w:tr w:rsidR="00067AB4" w:rsidTr="00CE67D6">
        <w:trPr>
          <w:trHeight w:val="2181"/>
        </w:trPr>
        <w:tc>
          <w:tcPr>
            <w:tcW w:w="2321" w:type="dxa"/>
            <w:vAlign w:val="center"/>
          </w:tcPr>
          <w:p w:rsidR="00067AB4" w:rsidRPr="00CE67D6" w:rsidRDefault="00067AB4" w:rsidP="00CE67D6">
            <w:pPr>
              <w:adjustRightInd w:val="0"/>
              <w:snapToGrid w:val="0"/>
              <w:spacing w:line="360" w:lineRule="auto"/>
              <w:jc w:val="center"/>
              <w:rPr>
                <w:rFonts w:ascii="黑体" w:eastAsia="黑体" w:hAnsi="黑体"/>
                <w:sz w:val="30"/>
                <w:szCs w:val="30"/>
              </w:rPr>
            </w:pPr>
            <w:r w:rsidRPr="00CE67D6">
              <w:rPr>
                <w:rFonts w:ascii="宋体" w:hAnsi="宋体" w:hint="eastAsia"/>
                <w:sz w:val="24"/>
                <w:szCs w:val="24"/>
              </w:rPr>
              <w:t>领取许可证情况</w:t>
            </w:r>
          </w:p>
        </w:tc>
        <w:tc>
          <w:tcPr>
            <w:tcW w:w="7147" w:type="dxa"/>
            <w:gridSpan w:val="3"/>
            <w:vAlign w:val="center"/>
          </w:tcPr>
          <w:p w:rsidR="00067AB4" w:rsidRPr="00CE67D6" w:rsidRDefault="00067AB4" w:rsidP="00CE67D6">
            <w:pPr>
              <w:spacing w:line="520" w:lineRule="exact"/>
              <w:ind w:firstLineChars="400" w:firstLine="964"/>
              <w:rPr>
                <w:rFonts w:ascii="宋体"/>
                <w:b/>
                <w:sz w:val="24"/>
                <w:szCs w:val="24"/>
              </w:rPr>
            </w:pPr>
            <w:r w:rsidRPr="00CE67D6">
              <w:rPr>
                <w:rFonts w:ascii="宋体" w:hAnsi="宋体" w:hint="eastAsia"/>
                <w:b/>
                <w:sz w:val="24"/>
                <w:szCs w:val="24"/>
              </w:rPr>
              <w:t>本人领取了许可证正本</w:t>
            </w:r>
            <w:r w:rsidRPr="00CE67D6">
              <w:rPr>
                <w:rFonts w:ascii="宋体" w:hAnsi="宋体"/>
                <w:b/>
                <w:sz w:val="24"/>
                <w:szCs w:val="24"/>
              </w:rPr>
              <w:t>1</w:t>
            </w:r>
            <w:r w:rsidRPr="00CE67D6">
              <w:rPr>
                <w:rFonts w:ascii="宋体" w:hAnsi="宋体" w:hint="eastAsia"/>
                <w:b/>
                <w:sz w:val="24"/>
                <w:szCs w:val="24"/>
              </w:rPr>
              <w:t>份，副本</w:t>
            </w:r>
            <w:r w:rsidRPr="00CE67D6">
              <w:rPr>
                <w:rFonts w:ascii="宋体" w:hAnsi="宋体"/>
                <w:b/>
                <w:sz w:val="24"/>
                <w:szCs w:val="24"/>
              </w:rPr>
              <w:t xml:space="preserve">   </w:t>
            </w:r>
            <w:r w:rsidRPr="00CE67D6">
              <w:rPr>
                <w:rFonts w:ascii="宋体" w:hAnsi="宋体" w:hint="eastAsia"/>
                <w:b/>
                <w:sz w:val="24"/>
                <w:szCs w:val="24"/>
              </w:rPr>
              <w:t>份。</w:t>
            </w:r>
          </w:p>
          <w:p w:rsidR="00067AB4" w:rsidRPr="00CE67D6" w:rsidRDefault="00067AB4" w:rsidP="00573364">
            <w:pPr>
              <w:rPr>
                <w:rFonts w:ascii="宋体"/>
                <w:sz w:val="24"/>
                <w:szCs w:val="24"/>
              </w:rPr>
            </w:pPr>
          </w:p>
          <w:p w:rsidR="00067AB4" w:rsidRPr="00CE67D6" w:rsidRDefault="00067AB4" w:rsidP="00CE67D6">
            <w:pPr>
              <w:spacing w:line="520" w:lineRule="exact"/>
              <w:ind w:firstLineChars="100" w:firstLine="240"/>
              <w:rPr>
                <w:rFonts w:ascii="宋体"/>
                <w:sz w:val="24"/>
                <w:szCs w:val="24"/>
              </w:rPr>
            </w:pPr>
            <w:r w:rsidRPr="00CE67D6">
              <w:rPr>
                <w:rFonts w:ascii="宋体" w:hAnsi="宋体" w:hint="eastAsia"/>
                <w:sz w:val="24"/>
                <w:szCs w:val="24"/>
              </w:rPr>
              <w:t>领取人签字（盖章）：</w:t>
            </w:r>
          </w:p>
          <w:p w:rsidR="00067AB4" w:rsidRPr="00CE67D6" w:rsidRDefault="00067AB4" w:rsidP="00CE67D6">
            <w:pPr>
              <w:adjustRightInd w:val="0"/>
              <w:snapToGrid w:val="0"/>
              <w:spacing w:line="360" w:lineRule="auto"/>
              <w:jc w:val="center"/>
              <w:rPr>
                <w:rFonts w:ascii="黑体" w:eastAsia="黑体" w:hAnsi="黑体"/>
                <w:sz w:val="30"/>
                <w:szCs w:val="30"/>
              </w:rPr>
            </w:pPr>
            <w:r w:rsidRPr="00CE67D6">
              <w:rPr>
                <w:rFonts w:ascii="宋体" w:hAnsi="宋体" w:hint="eastAsia"/>
                <w:sz w:val="24"/>
                <w:szCs w:val="24"/>
              </w:rPr>
              <w:t>年</w:t>
            </w:r>
            <w:r w:rsidRPr="00CE67D6">
              <w:rPr>
                <w:rFonts w:ascii="宋体" w:hAnsi="宋体"/>
                <w:sz w:val="24"/>
                <w:szCs w:val="24"/>
              </w:rPr>
              <w:t xml:space="preserve">   </w:t>
            </w:r>
            <w:r w:rsidRPr="00CE67D6">
              <w:rPr>
                <w:rFonts w:ascii="宋体" w:hAnsi="宋体" w:hint="eastAsia"/>
                <w:sz w:val="24"/>
                <w:szCs w:val="24"/>
              </w:rPr>
              <w:t>月</w:t>
            </w:r>
            <w:r w:rsidRPr="00CE67D6">
              <w:rPr>
                <w:rFonts w:ascii="宋体" w:hAnsi="宋体"/>
                <w:sz w:val="24"/>
                <w:szCs w:val="24"/>
              </w:rPr>
              <w:t xml:space="preserve">   </w:t>
            </w:r>
            <w:r w:rsidRPr="00CE67D6">
              <w:rPr>
                <w:rFonts w:ascii="宋体" w:hAnsi="宋体" w:hint="eastAsia"/>
                <w:sz w:val="24"/>
                <w:szCs w:val="24"/>
              </w:rPr>
              <w:t>日</w:t>
            </w:r>
          </w:p>
        </w:tc>
      </w:tr>
      <w:tr w:rsidR="00067AB4" w:rsidTr="00CE67D6">
        <w:trPr>
          <w:trHeight w:val="7618"/>
        </w:trPr>
        <w:tc>
          <w:tcPr>
            <w:tcW w:w="9468" w:type="dxa"/>
            <w:gridSpan w:val="4"/>
            <w:vAlign w:val="center"/>
          </w:tcPr>
          <w:p w:rsidR="00067AB4" w:rsidRPr="00CE67D6" w:rsidRDefault="00067AB4" w:rsidP="00CE67D6">
            <w:pPr>
              <w:adjustRightInd w:val="0"/>
              <w:snapToGrid w:val="0"/>
              <w:spacing w:line="360" w:lineRule="auto"/>
              <w:jc w:val="center"/>
              <w:rPr>
                <w:rFonts w:ascii="黑体" w:eastAsia="黑体" w:hAnsi="黑体"/>
                <w:sz w:val="30"/>
                <w:szCs w:val="30"/>
              </w:rPr>
            </w:pPr>
            <w:r w:rsidRPr="00CE67D6">
              <w:rPr>
                <w:rFonts w:ascii="宋体" w:hAnsi="宋体" w:hint="eastAsia"/>
                <w:sz w:val="24"/>
                <w:szCs w:val="24"/>
              </w:rPr>
              <w:t>领取人身份证复印件粘贴处</w:t>
            </w:r>
          </w:p>
        </w:tc>
      </w:tr>
      <w:tr w:rsidR="00067AB4" w:rsidTr="00CE67D6">
        <w:trPr>
          <w:trHeight w:val="1541"/>
        </w:trPr>
        <w:tc>
          <w:tcPr>
            <w:tcW w:w="2321" w:type="dxa"/>
            <w:vAlign w:val="center"/>
          </w:tcPr>
          <w:p w:rsidR="00067AB4" w:rsidRPr="00CE67D6" w:rsidRDefault="00067AB4" w:rsidP="00CE67D6">
            <w:pPr>
              <w:adjustRightInd w:val="0"/>
              <w:snapToGrid w:val="0"/>
              <w:spacing w:line="360" w:lineRule="auto"/>
              <w:jc w:val="center"/>
              <w:rPr>
                <w:rFonts w:ascii="黑体" w:eastAsia="黑体" w:hAnsi="黑体"/>
                <w:sz w:val="30"/>
                <w:szCs w:val="30"/>
              </w:rPr>
            </w:pPr>
            <w:r w:rsidRPr="00CE67D6">
              <w:rPr>
                <w:rFonts w:ascii="宋体" w:hAnsi="宋体" w:hint="eastAsia"/>
                <w:sz w:val="24"/>
                <w:szCs w:val="24"/>
              </w:rPr>
              <w:t>备注</w:t>
            </w:r>
          </w:p>
        </w:tc>
        <w:tc>
          <w:tcPr>
            <w:tcW w:w="7147" w:type="dxa"/>
            <w:gridSpan w:val="3"/>
            <w:vAlign w:val="center"/>
          </w:tcPr>
          <w:p w:rsidR="00067AB4" w:rsidRPr="00CE67D6" w:rsidRDefault="00067AB4" w:rsidP="00CE67D6">
            <w:pPr>
              <w:adjustRightInd w:val="0"/>
              <w:snapToGrid w:val="0"/>
              <w:spacing w:line="360" w:lineRule="auto"/>
              <w:jc w:val="center"/>
              <w:rPr>
                <w:rFonts w:ascii="黑体" w:eastAsia="黑体" w:hAnsi="黑体"/>
                <w:sz w:val="30"/>
                <w:szCs w:val="30"/>
              </w:rPr>
            </w:pPr>
          </w:p>
        </w:tc>
      </w:tr>
    </w:tbl>
    <w:p w:rsidR="00067AB4" w:rsidRPr="00573364" w:rsidRDefault="00067AB4" w:rsidP="00995DA0">
      <w:pPr>
        <w:adjustRightInd w:val="0"/>
        <w:snapToGrid w:val="0"/>
        <w:spacing w:line="360" w:lineRule="auto"/>
        <w:jc w:val="center"/>
        <w:rPr>
          <w:rFonts w:ascii="黑体" w:eastAsia="黑体" w:hAnsi="黑体"/>
          <w:sz w:val="30"/>
          <w:szCs w:val="30"/>
        </w:rPr>
      </w:pPr>
    </w:p>
    <w:sectPr w:rsidR="00067AB4" w:rsidRPr="00573364" w:rsidSect="005477DD">
      <w:pgSz w:w="11906" w:h="16838" w:code="9"/>
      <w:pgMar w:top="1089" w:right="1588" w:bottom="1089" w:left="1247"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Administrator" w:date="2018-06-21T18:40:00Z" w:initials="A">
    <w:p w:rsidR="00934AC1" w:rsidRDefault="00934AC1" w:rsidP="00934AC1">
      <w:pPr>
        <w:rPr>
          <w:rFonts w:hint="eastAsia"/>
        </w:rPr>
      </w:pPr>
      <w:r>
        <w:rPr>
          <w:rStyle w:val="a7"/>
        </w:rPr>
        <w:annotationRef/>
      </w:r>
      <w:r w:rsidRPr="00263FDB">
        <w:rPr>
          <w:rFonts w:hint="eastAsia"/>
        </w:rPr>
        <w:t>法人库</w:t>
      </w:r>
    </w:p>
    <w:p w:rsidR="00934AC1" w:rsidRDefault="00934AC1" w:rsidP="00934AC1">
      <w:pPr>
        <w:ind w:firstLine="420"/>
        <w:jc w:val="center"/>
        <w:rPr>
          <w:rFonts w:hint="eastAsia"/>
        </w:rPr>
      </w:pPr>
      <w:r>
        <w:rPr>
          <w:rFonts w:hint="eastAsia"/>
        </w:rPr>
        <w:t xml:space="preserve">        CORP_INFO</w:t>
      </w:r>
    </w:p>
    <w:p w:rsidR="00934AC1" w:rsidRDefault="001177A0" w:rsidP="001177A0">
      <w:pPr>
        <w:ind w:firstLine="420"/>
        <w:jc w:val="center"/>
      </w:pPr>
      <w:r>
        <w:rPr>
          <w:rFonts w:ascii="宋体" w:cs="宋体" w:hint="eastAsia"/>
        </w:rPr>
        <w:t xml:space="preserve">       ECONOMIC_NATURE</w:t>
      </w:r>
    </w:p>
  </w:comment>
  <w:comment w:id="36" w:author="Administrator" w:date="2018-06-21T18:50:00Z" w:initials="A">
    <w:p w:rsidR="00607F01" w:rsidRDefault="00607F01" w:rsidP="00607F01">
      <w:pPr>
        <w:jc w:val="center"/>
        <w:rPr>
          <w:rFonts w:hint="eastAsia"/>
        </w:rPr>
      </w:pPr>
      <w:r>
        <w:rPr>
          <w:rStyle w:val="a7"/>
        </w:rPr>
        <w:annotationRef/>
      </w:r>
    </w:p>
    <w:p w:rsidR="00607F01" w:rsidRDefault="00607F01" w:rsidP="00607F01">
      <w:pPr>
        <w:jc w:val="center"/>
        <w:rPr>
          <w:rFonts w:hint="eastAsia"/>
        </w:rPr>
      </w:pPr>
      <w:r w:rsidRPr="00263FDB">
        <w:rPr>
          <w:rFonts w:hint="eastAsia"/>
        </w:rPr>
        <w:t>法人库</w:t>
      </w:r>
    </w:p>
    <w:p w:rsidR="00607F01" w:rsidRDefault="00607F01" w:rsidP="00607F01">
      <w:pPr>
        <w:jc w:val="center"/>
        <w:rPr>
          <w:rFonts w:ascii="宋体" w:cs="宋体" w:hint="eastAsia"/>
        </w:rPr>
      </w:pPr>
      <w:r>
        <w:rPr>
          <w:rFonts w:hint="eastAsia"/>
        </w:rPr>
        <w:t>CORP_LICENSE</w:t>
      </w:r>
    </w:p>
    <w:p w:rsidR="00607F01" w:rsidRDefault="00607F01">
      <w:pPr>
        <w:pStyle w:val="a8"/>
      </w:pPr>
      <w:r>
        <w:rPr>
          <w:rFonts w:ascii="宋体" w:cs="宋体" w:hint="eastAsia"/>
        </w:rPr>
        <w:t>WAREHOUSE_ADDR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24A" w:rsidRDefault="0014524A" w:rsidP="0033778C">
      <w:r>
        <w:separator/>
      </w:r>
    </w:p>
  </w:endnote>
  <w:endnote w:type="continuationSeparator" w:id="0">
    <w:p w:rsidR="0014524A" w:rsidRDefault="0014524A" w:rsidP="003377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24A" w:rsidRDefault="0014524A" w:rsidP="0033778C">
      <w:r>
        <w:separator/>
      </w:r>
    </w:p>
  </w:footnote>
  <w:footnote w:type="continuationSeparator" w:id="0">
    <w:p w:rsidR="0014524A" w:rsidRDefault="0014524A" w:rsidP="003377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2847202"/>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9A86803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ACD86F10"/>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90569F12"/>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A7EEDDE4"/>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1F86DFB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8250D252"/>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46348F96"/>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81B6868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9C22B2A"/>
    <w:lvl w:ilvl="0">
      <w:start w:val="1"/>
      <w:numFmt w:val="bullet"/>
      <w:lvlText w:val=""/>
      <w:lvlJc w:val="left"/>
      <w:pPr>
        <w:tabs>
          <w:tab w:val="num" w:pos="360"/>
        </w:tabs>
        <w:ind w:left="360" w:hanging="360"/>
      </w:pPr>
      <w:rPr>
        <w:rFonts w:ascii="Wingdings" w:hAnsi="Wingdings" w:hint="default"/>
      </w:rPr>
    </w:lvl>
  </w:abstractNum>
  <w:abstractNum w:abstractNumId="10">
    <w:nsid w:val="3D2A3E74"/>
    <w:multiLevelType w:val="hybridMultilevel"/>
    <w:tmpl w:val="E584BED4"/>
    <w:lvl w:ilvl="0" w:tplc="84BEFDE6">
      <w:start w:val="1"/>
      <w:numFmt w:val="decimal"/>
      <w:lvlText w:val="%1."/>
      <w:lvlJc w:val="left"/>
      <w:pPr>
        <w:ind w:left="1005" w:hanging="360"/>
      </w:pPr>
      <w:rPr>
        <w:rFonts w:cs="Times New Roman" w:hint="default"/>
      </w:rPr>
    </w:lvl>
    <w:lvl w:ilvl="1" w:tplc="04090019" w:tentative="1">
      <w:start w:val="1"/>
      <w:numFmt w:val="lowerLetter"/>
      <w:lvlText w:val="%2)"/>
      <w:lvlJc w:val="left"/>
      <w:pPr>
        <w:ind w:left="1485" w:hanging="420"/>
      </w:pPr>
      <w:rPr>
        <w:rFonts w:cs="Times New Roman"/>
      </w:rPr>
    </w:lvl>
    <w:lvl w:ilvl="2" w:tplc="0409001B" w:tentative="1">
      <w:start w:val="1"/>
      <w:numFmt w:val="lowerRoman"/>
      <w:lvlText w:val="%3."/>
      <w:lvlJc w:val="right"/>
      <w:pPr>
        <w:ind w:left="1905" w:hanging="420"/>
      </w:pPr>
      <w:rPr>
        <w:rFonts w:cs="Times New Roman"/>
      </w:rPr>
    </w:lvl>
    <w:lvl w:ilvl="3" w:tplc="0409000F" w:tentative="1">
      <w:start w:val="1"/>
      <w:numFmt w:val="decimal"/>
      <w:lvlText w:val="%4."/>
      <w:lvlJc w:val="left"/>
      <w:pPr>
        <w:ind w:left="2325" w:hanging="420"/>
      </w:pPr>
      <w:rPr>
        <w:rFonts w:cs="Times New Roman"/>
      </w:rPr>
    </w:lvl>
    <w:lvl w:ilvl="4" w:tplc="04090019" w:tentative="1">
      <w:start w:val="1"/>
      <w:numFmt w:val="lowerLetter"/>
      <w:lvlText w:val="%5)"/>
      <w:lvlJc w:val="left"/>
      <w:pPr>
        <w:ind w:left="2745" w:hanging="420"/>
      </w:pPr>
      <w:rPr>
        <w:rFonts w:cs="Times New Roman"/>
      </w:rPr>
    </w:lvl>
    <w:lvl w:ilvl="5" w:tplc="0409001B" w:tentative="1">
      <w:start w:val="1"/>
      <w:numFmt w:val="lowerRoman"/>
      <w:lvlText w:val="%6."/>
      <w:lvlJc w:val="right"/>
      <w:pPr>
        <w:ind w:left="3165" w:hanging="420"/>
      </w:pPr>
      <w:rPr>
        <w:rFonts w:cs="Times New Roman"/>
      </w:rPr>
    </w:lvl>
    <w:lvl w:ilvl="6" w:tplc="0409000F" w:tentative="1">
      <w:start w:val="1"/>
      <w:numFmt w:val="decimal"/>
      <w:lvlText w:val="%7."/>
      <w:lvlJc w:val="left"/>
      <w:pPr>
        <w:ind w:left="3585" w:hanging="420"/>
      </w:pPr>
      <w:rPr>
        <w:rFonts w:cs="Times New Roman"/>
      </w:rPr>
    </w:lvl>
    <w:lvl w:ilvl="7" w:tplc="04090019" w:tentative="1">
      <w:start w:val="1"/>
      <w:numFmt w:val="lowerLetter"/>
      <w:lvlText w:val="%8)"/>
      <w:lvlJc w:val="left"/>
      <w:pPr>
        <w:ind w:left="4005" w:hanging="420"/>
      </w:pPr>
      <w:rPr>
        <w:rFonts w:cs="Times New Roman"/>
      </w:rPr>
    </w:lvl>
    <w:lvl w:ilvl="8" w:tplc="0409001B" w:tentative="1">
      <w:start w:val="1"/>
      <w:numFmt w:val="lowerRoman"/>
      <w:lvlText w:val="%9."/>
      <w:lvlJc w:val="right"/>
      <w:pPr>
        <w:ind w:left="4425" w:hanging="420"/>
      </w:pPr>
      <w:rPr>
        <w:rFonts w:cs="Times New Roman"/>
      </w:rPr>
    </w:lvl>
  </w:abstractNum>
  <w:abstractNum w:abstractNumId="11">
    <w:nsid w:val="5C101ED7"/>
    <w:multiLevelType w:val="hybridMultilevel"/>
    <w:tmpl w:val="9BDA8A92"/>
    <w:lvl w:ilvl="0" w:tplc="CFC0A35C">
      <w:start w:val="1"/>
      <w:numFmt w:val="decimal"/>
      <w:lvlText w:val="%1."/>
      <w:lvlJc w:val="left"/>
      <w:pPr>
        <w:ind w:left="360" w:hanging="360"/>
      </w:pPr>
      <w:rPr>
        <w:rFonts w:cs="Times New Roman" w:hint="default"/>
      </w:rPr>
    </w:lvl>
    <w:lvl w:ilvl="1" w:tplc="AAE47D4E">
      <w:start w:val="1"/>
      <w:numFmt w:val="decimal"/>
      <w:lvlText w:val="%2、"/>
      <w:lvlJc w:val="left"/>
      <w:pPr>
        <w:tabs>
          <w:tab w:val="num" w:pos="780"/>
        </w:tabs>
        <w:ind w:left="780" w:hanging="360"/>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6E7E279E"/>
    <w:multiLevelType w:val="hybridMultilevel"/>
    <w:tmpl w:val="D75C6018"/>
    <w:lvl w:ilvl="0" w:tplc="1A1E417E">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0D51"/>
    <w:rsid w:val="00002CD7"/>
    <w:rsid w:val="00003663"/>
    <w:rsid w:val="00006090"/>
    <w:rsid w:val="00012953"/>
    <w:rsid w:val="00020493"/>
    <w:rsid w:val="0002370C"/>
    <w:rsid w:val="000373EA"/>
    <w:rsid w:val="000472DF"/>
    <w:rsid w:val="000479E7"/>
    <w:rsid w:val="00051876"/>
    <w:rsid w:val="0005528F"/>
    <w:rsid w:val="000601A7"/>
    <w:rsid w:val="00067AB4"/>
    <w:rsid w:val="0007550E"/>
    <w:rsid w:val="00082DD8"/>
    <w:rsid w:val="0008305E"/>
    <w:rsid w:val="00094EC9"/>
    <w:rsid w:val="000B7D56"/>
    <w:rsid w:val="000C522F"/>
    <w:rsid w:val="000E5D9C"/>
    <w:rsid w:val="000F22A6"/>
    <w:rsid w:val="000F264B"/>
    <w:rsid w:val="00116CFE"/>
    <w:rsid w:val="0011773B"/>
    <w:rsid w:val="001177A0"/>
    <w:rsid w:val="0014524A"/>
    <w:rsid w:val="001552B3"/>
    <w:rsid w:val="001908A3"/>
    <w:rsid w:val="001A137B"/>
    <w:rsid w:val="001A170C"/>
    <w:rsid w:val="001B209A"/>
    <w:rsid w:val="001B2C8F"/>
    <w:rsid w:val="001C5AF6"/>
    <w:rsid w:val="001D72C9"/>
    <w:rsid w:val="00221EB6"/>
    <w:rsid w:val="00225711"/>
    <w:rsid w:val="00240398"/>
    <w:rsid w:val="00242E18"/>
    <w:rsid w:val="00256C9E"/>
    <w:rsid w:val="002661B8"/>
    <w:rsid w:val="002807FB"/>
    <w:rsid w:val="00282BA0"/>
    <w:rsid w:val="00286681"/>
    <w:rsid w:val="0028755D"/>
    <w:rsid w:val="002C173A"/>
    <w:rsid w:val="002C18B2"/>
    <w:rsid w:val="002D0A98"/>
    <w:rsid w:val="002F40DF"/>
    <w:rsid w:val="00307B9F"/>
    <w:rsid w:val="003146D7"/>
    <w:rsid w:val="00324F7D"/>
    <w:rsid w:val="0033778C"/>
    <w:rsid w:val="00346329"/>
    <w:rsid w:val="003520C0"/>
    <w:rsid w:val="00363FD9"/>
    <w:rsid w:val="00370AED"/>
    <w:rsid w:val="00392556"/>
    <w:rsid w:val="003960FE"/>
    <w:rsid w:val="003A178A"/>
    <w:rsid w:val="00402FD3"/>
    <w:rsid w:val="004111F5"/>
    <w:rsid w:val="00413598"/>
    <w:rsid w:val="00426A2D"/>
    <w:rsid w:val="00430AFA"/>
    <w:rsid w:val="004319BB"/>
    <w:rsid w:val="0045496B"/>
    <w:rsid w:val="004578D0"/>
    <w:rsid w:val="00460668"/>
    <w:rsid w:val="00484780"/>
    <w:rsid w:val="00484C7E"/>
    <w:rsid w:val="004A0453"/>
    <w:rsid w:val="004C545B"/>
    <w:rsid w:val="00513E5C"/>
    <w:rsid w:val="00524DA2"/>
    <w:rsid w:val="00530D51"/>
    <w:rsid w:val="00535E15"/>
    <w:rsid w:val="00546BD4"/>
    <w:rsid w:val="005477DD"/>
    <w:rsid w:val="00552EB6"/>
    <w:rsid w:val="00573364"/>
    <w:rsid w:val="00597878"/>
    <w:rsid w:val="00597E17"/>
    <w:rsid w:val="005A4442"/>
    <w:rsid w:val="00607F01"/>
    <w:rsid w:val="00613873"/>
    <w:rsid w:val="00656001"/>
    <w:rsid w:val="006633AC"/>
    <w:rsid w:val="006741C2"/>
    <w:rsid w:val="00684023"/>
    <w:rsid w:val="006B26B3"/>
    <w:rsid w:val="006C0DFC"/>
    <w:rsid w:val="00701618"/>
    <w:rsid w:val="0070565D"/>
    <w:rsid w:val="0071747E"/>
    <w:rsid w:val="00717E90"/>
    <w:rsid w:val="007248DC"/>
    <w:rsid w:val="007324C1"/>
    <w:rsid w:val="007362A0"/>
    <w:rsid w:val="00755833"/>
    <w:rsid w:val="00760EF9"/>
    <w:rsid w:val="00792100"/>
    <w:rsid w:val="007B5666"/>
    <w:rsid w:val="007D1A27"/>
    <w:rsid w:val="007D46E2"/>
    <w:rsid w:val="007F04E6"/>
    <w:rsid w:val="00810FD4"/>
    <w:rsid w:val="008250F7"/>
    <w:rsid w:val="0088453A"/>
    <w:rsid w:val="008A1191"/>
    <w:rsid w:val="008D3527"/>
    <w:rsid w:val="008E00FE"/>
    <w:rsid w:val="008F15A7"/>
    <w:rsid w:val="008F4679"/>
    <w:rsid w:val="00903FE4"/>
    <w:rsid w:val="009119F3"/>
    <w:rsid w:val="00934AC1"/>
    <w:rsid w:val="00950F10"/>
    <w:rsid w:val="00952DA8"/>
    <w:rsid w:val="00995DA0"/>
    <w:rsid w:val="00997634"/>
    <w:rsid w:val="009C79B4"/>
    <w:rsid w:val="009F0243"/>
    <w:rsid w:val="009F116C"/>
    <w:rsid w:val="009F5228"/>
    <w:rsid w:val="00A1323B"/>
    <w:rsid w:val="00A21DAE"/>
    <w:rsid w:val="00A360A9"/>
    <w:rsid w:val="00A436DA"/>
    <w:rsid w:val="00A5404E"/>
    <w:rsid w:val="00A62F91"/>
    <w:rsid w:val="00A64E31"/>
    <w:rsid w:val="00AA539F"/>
    <w:rsid w:val="00AE2520"/>
    <w:rsid w:val="00AE340D"/>
    <w:rsid w:val="00AE5193"/>
    <w:rsid w:val="00AE68CE"/>
    <w:rsid w:val="00B036FE"/>
    <w:rsid w:val="00B3546B"/>
    <w:rsid w:val="00B52B5C"/>
    <w:rsid w:val="00B66C34"/>
    <w:rsid w:val="00BA0421"/>
    <w:rsid w:val="00BC39B3"/>
    <w:rsid w:val="00BC550C"/>
    <w:rsid w:val="00BE1102"/>
    <w:rsid w:val="00BE1273"/>
    <w:rsid w:val="00BE7226"/>
    <w:rsid w:val="00C016A2"/>
    <w:rsid w:val="00C05FF6"/>
    <w:rsid w:val="00C311EA"/>
    <w:rsid w:val="00C56D6E"/>
    <w:rsid w:val="00C71DC6"/>
    <w:rsid w:val="00C900DD"/>
    <w:rsid w:val="00C95DF2"/>
    <w:rsid w:val="00CA4F94"/>
    <w:rsid w:val="00CB1EE7"/>
    <w:rsid w:val="00CE67D6"/>
    <w:rsid w:val="00D036A2"/>
    <w:rsid w:val="00D077C6"/>
    <w:rsid w:val="00D119EB"/>
    <w:rsid w:val="00D36C43"/>
    <w:rsid w:val="00D66740"/>
    <w:rsid w:val="00D96126"/>
    <w:rsid w:val="00DB1A04"/>
    <w:rsid w:val="00DC4978"/>
    <w:rsid w:val="00DC6F43"/>
    <w:rsid w:val="00E37F51"/>
    <w:rsid w:val="00E7492E"/>
    <w:rsid w:val="00E81D15"/>
    <w:rsid w:val="00E8729A"/>
    <w:rsid w:val="00E924C5"/>
    <w:rsid w:val="00E97D7F"/>
    <w:rsid w:val="00EA0F2B"/>
    <w:rsid w:val="00EB7EFE"/>
    <w:rsid w:val="00EC7289"/>
    <w:rsid w:val="00ED6CAA"/>
    <w:rsid w:val="00EF076F"/>
    <w:rsid w:val="00EF48CF"/>
    <w:rsid w:val="00F21C2E"/>
    <w:rsid w:val="00F404C7"/>
    <w:rsid w:val="00F94747"/>
    <w:rsid w:val="00F94AA3"/>
    <w:rsid w:val="00FA0842"/>
    <w:rsid w:val="00FE37C4"/>
    <w:rsid w:val="00FF44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876"/>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7362A0"/>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rsid w:val="003377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33778C"/>
    <w:rPr>
      <w:rFonts w:cs="Times New Roman"/>
      <w:sz w:val="18"/>
      <w:szCs w:val="18"/>
    </w:rPr>
  </w:style>
  <w:style w:type="paragraph" w:styleId="a5">
    <w:name w:val="footer"/>
    <w:basedOn w:val="a"/>
    <w:link w:val="Char0"/>
    <w:uiPriority w:val="99"/>
    <w:rsid w:val="0033778C"/>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33778C"/>
    <w:rPr>
      <w:rFonts w:cs="Times New Roman"/>
      <w:sz w:val="18"/>
      <w:szCs w:val="18"/>
    </w:rPr>
  </w:style>
  <w:style w:type="paragraph" w:styleId="a6">
    <w:name w:val="Balloon Text"/>
    <w:basedOn w:val="a"/>
    <w:link w:val="Char1"/>
    <w:uiPriority w:val="99"/>
    <w:semiHidden/>
    <w:rsid w:val="00225711"/>
    <w:rPr>
      <w:sz w:val="18"/>
      <w:szCs w:val="18"/>
    </w:rPr>
  </w:style>
  <w:style w:type="character" w:customStyle="1" w:styleId="Char1">
    <w:name w:val="批注框文本 Char"/>
    <w:basedOn w:val="a0"/>
    <w:link w:val="a6"/>
    <w:uiPriority w:val="99"/>
    <w:semiHidden/>
    <w:locked/>
    <w:rsid w:val="00225711"/>
    <w:rPr>
      <w:rFonts w:cs="Times New Roman"/>
      <w:sz w:val="18"/>
      <w:szCs w:val="18"/>
    </w:rPr>
  </w:style>
  <w:style w:type="character" w:styleId="a7">
    <w:name w:val="annotation reference"/>
    <w:basedOn w:val="a0"/>
    <w:uiPriority w:val="99"/>
    <w:semiHidden/>
    <w:rsid w:val="00F21C2E"/>
    <w:rPr>
      <w:rFonts w:cs="Times New Roman"/>
      <w:sz w:val="21"/>
      <w:szCs w:val="21"/>
    </w:rPr>
  </w:style>
  <w:style w:type="paragraph" w:styleId="a8">
    <w:name w:val="annotation text"/>
    <w:basedOn w:val="a"/>
    <w:link w:val="Char2"/>
    <w:uiPriority w:val="99"/>
    <w:semiHidden/>
    <w:rsid w:val="00F21C2E"/>
    <w:pPr>
      <w:jc w:val="left"/>
    </w:pPr>
  </w:style>
  <w:style w:type="character" w:customStyle="1" w:styleId="Char2">
    <w:name w:val="批注文字 Char"/>
    <w:basedOn w:val="a0"/>
    <w:link w:val="a8"/>
    <w:uiPriority w:val="99"/>
    <w:semiHidden/>
    <w:locked/>
    <w:rsid w:val="00F21C2E"/>
    <w:rPr>
      <w:rFonts w:cs="Times New Roman"/>
    </w:rPr>
  </w:style>
  <w:style w:type="paragraph" w:styleId="a9">
    <w:name w:val="annotation subject"/>
    <w:basedOn w:val="a8"/>
    <w:next w:val="a8"/>
    <w:link w:val="Char3"/>
    <w:uiPriority w:val="99"/>
    <w:semiHidden/>
    <w:rsid w:val="00F21C2E"/>
    <w:rPr>
      <w:b/>
      <w:bCs/>
    </w:rPr>
  </w:style>
  <w:style w:type="character" w:customStyle="1" w:styleId="Char3">
    <w:name w:val="批注主题 Char"/>
    <w:basedOn w:val="Char2"/>
    <w:link w:val="a9"/>
    <w:uiPriority w:val="99"/>
    <w:semiHidden/>
    <w:locked/>
    <w:rsid w:val="00F21C2E"/>
    <w:rPr>
      <w:rFonts w:cs="Times New Roman"/>
      <w:b/>
      <w:bCs/>
    </w:rPr>
  </w:style>
  <w:style w:type="paragraph" w:styleId="aa">
    <w:name w:val="List Paragraph"/>
    <w:basedOn w:val="a"/>
    <w:uiPriority w:val="99"/>
    <w:qFormat/>
    <w:rsid w:val="006633AC"/>
    <w:pPr>
      <w:ind w:firstLineChars="200" w:firstLine="420"/>
    </w:pPr>
  </w:style>
  <w:style w:type="character" w:styleId="ab">
    <w:name w:val="page number"/>
    <w:basedOn w:val="a0"/>
    <w:uiPriority w:val="99"/>
    <w:rsid w:val="00DB1A04"/>
    <w:rPr>
      <w:rFonts w:cs="Times New Roman"/>
    </w:rPr>
  </w:style>
  <w:style w:type="paragraph" w:styleId="ac">
    <w:name w:val="endnote text"/>
    <w:basedOn w:val="a"/>
    <w:link w:val="Char4"/>
    <w:uiPriority w:val="99"/>
    <w:semiHidden/>
    <w:unhideWhenUsed/>
    <w:rsid w:val="00934AC1"/>
    <w:pPr>
      <w:snapToGrid w:val="0"/>
      <w:jc w:val="left"/>
    </w:pPr>
  </w:style>
  <w:style w:type="character" w:customStyle="1" w:styleId="Char4">
    <w:name w:val="尾注文本 Char"/>
    <w:basedOn w:val="a0"/>
    <w:link w:val="ac"/>
    <w:uiPriority w:val="99"/>
    <w:semiHidden/>
    <w:rsid w:val="00934AC1"/>
  </w:style>
  <w:style w:type="character" w:styleId="ad">
    <w:name w:val="endnote reference"/>
    <w:basedOn w:val="a0"/>
    <w:uiPriority w:val="99"/>
    <w:semiHidden/>
    <w:unhideWhenUsed/>
    <w:rsid w:val="00934AC1"/>
    <w:rPr>
      <w:vertAlign w:val="superscript"/>
    </w:rPr>
  </w:style>
  <w:style w:type="paragraph" w:styleId="ae">
    <w:name w:val="footnote text"/>
    <w:basedOn w:val="a"/>
    <w:link w:val="Char5"/>
    <w:uiPriority w:val="99"/>
    <w:semiHidden/>
    <w:unhideWhenUsed/>
    <w:rsid w:val="00934AC1"/>
    <w:pPr>
      <w:snapToGrid w:val="0"/>
      <w:jc w:val="left"/>
    </w:pPr>
    <w:rPr>
      <w:sz w:val="18"/>
      <w:szCs w:val="18"/>
    </w:rPr>
  </w:style>
  <w:style w:type="character" w:customStyle="1" w:styleId="Char5">
    <w:name w:val="脚注文本 Char"/>
    <w:basedOn w:val="a0"/>
    <w:link w:val="ae"/>
    <w:uiPriority w:val="99"/>
    <w:semiHidden/>
    <w:rsid w:val="00934AC1"/>
    <w:rPr>
      <w:sz w:val="18"/>
      <w:szCs w:val="18"/>
    </w:rPr>
  </w:style>
  <w:style w:type="character" w:styleId="af">
    <w:name w:val="footnote reference"/>
    <w:basedOn w:val="a0"/>
    <w:uiPriority w:val="99"/>
    <w:semiHidden/>
    <w:unhideWhenUsed/>
    <w:rsid w:val="00934AC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8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7362A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rsid w:val="003377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33778C"/>
    <w:rPr>
      <w:rFonts w:cs="Times New Roman"/>
      <w:sz w:val="18"/>
      <w:szCs w:val="18"/>
    </w:rPr>
  </w:style>
  <w:style w:type="paragraph" w:styleId="a5">
    <w:name w:val="footer"/>
    <w:basedOn w:val="a"/>
    <w:link w:val="Char0"/>
    <w:uiPriority w:val="99"/>
    <w:rsid w:val="0033778C"/>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33778C"/>
    <w:rPr>
      <w:rFonts w:cs="Times New Roman"/>
      <w:sz w:val="18"/>
      <w:szCs w:val="18"/>
    </w:rPr>
  </w:style>
  <w:style w:type="paragraph" w:styleId="a6">
    <w:name w:val="Balloon Text"/>
    <w:basedOn w:val="a"/>
    <w:link w:val="Char1"/>
    <w:uiPriority w:val="99"/>
    <w:semiHidden/>
    <w:rsid w:val="00225711"/>
    <w:rPr>
      <w:sz w:val="18"/>
      <w:szCs w:val="18"/>
    </w:rPr>
  </w:style>
  <w:style w:type="character" w:customStyle="1" w:styleId="Char1">
    <w:name w:val="批注框文本 Char"/>
    <w:basedOn w:val="a0"/>
    <w:link w:val="a6"/>
    <w:uiPriority w:val="99"/>
    <w:semiHidden/>
    <w:locked/>
    <w:rsid w:val="00225711"/>
    <w:rPr>
      <w:rFonts w:cs="Times New Roman"/>
      <w:sz w:val="18"/>
      <w:szCs w:val="18"/>
    </w:rPr>
  </w:style>
  <w:style w:type="character" w:styleId="a7">
    <w:name w:val="annotation reference"/>
    <w:basedOn w:val="a0"/>
    <w:uiPriority w:val="99"/>
    <w:semiHidden/>
    <w:rsid w:val="00F21C2E"/>
    <w:rPr>
      <w:rFonts w:cs="Times New Roman"/>
      <w:sz w:val="21"/>
      <w:szCs w:val="21"/>
    </w:rPr>
  </w:style>
  <w:style w:type="paragraph" w:styleId="a8">
    <w:name w:val="annotation text"/>
    <w:basedOn w:val="a"/>
    <w:link w:val="Char2"/>
    <w:uiPriority w:val="99"/>
    <w:semiHidden/>
    <w:rsid w:val="00F21C2E"/>
    <w:pPr>
      <w:jc w:val="left"/>
    </w:pPr>
  </w:style>
  <w:style w:type="character" w:customStyle="1" w:styleId="Char2">
    <w:name w:val="批注文字 Char"/>
    <w:basedOn w:val="a0"/>
    <w:link w:val="a8"/>
    <w:uiPriority w:val="99"/>
    <w:semiHidden/>
    <w:locked/>
    <w:rsid w:val="00F21C2E"/>
    <w:rPr>
      <w:rFonts w:cs="Times New Roman"/>
    </w:rPr>
  </w:style>
  <w:style w:type="paragraph" w:styleId="a9">
    <w:name w:val="annotation subject"/>
    <w:basedOn w:val="a8"/>
    <w:next w:val="a8"/>
    <w:link w:val="Char3"/>
    <w:uiPriority w:val="99"/>
    <w:semiHidden/>
    <w:rsid w:val="00F21C2E"/>
    <w:rPr>
      <w:b/>
      <w:bCs/>
    </w:rPr>
  </w:style>
  <w:style w:type="character" w:customStyle="1" w:styleId="Char3">
    <w:name w:val="批注主题 Char"/>
    <w:basedOn w:val="Char2"/>
    <w:link w:val="a9"/>
    <w:uiPriority w:val="99"/>
    <w:semiHidden/>
    <w:locked/>
    <w:rsid w:val="00F21C2E"/>
    <w:rPr>
      <w:rFonts w:cs="Times New Roman"/>
      <w:b/>
      <w:bCs/>
    </w:rPr>
  </w:style>
  <w:style w:type="paragraph" w:styleId="aa">
    <w:name w:val="List Paragraph"/>
    <w:basedOn w:val="a"/>
    <w:uiPriority w:val="99"/>
    <w:qFormat/>
    <w:rsid w:val="006633AC"/>
    <w:pPr>
      <w:ind w:firstLineChars="200" w:firstLine="420"/>
    </w:pPr>
  </w:style>
  <w:style w:type="character" w:styleId="ab">
    <w:name w:val="page number"/>
    <w:basedOn w:val="a0"/>
    <w:uiPriority w:val="99"/>
    <w:rsid w:val="00DB1A04"/>
    <w:rPr>
      <w:rFonts w:cs="Times New Roman"/>
    </w:rPr>
  </w:style>
</w:styles>
</file>

<file path=word/webSettings.xml><?xml version="1.0" encoding="utf-8"?>
<w:webSettings xmlns:r="http://schemas.openxmlformats.org/officeDocument/2006/relationships" xmlns:w="http://schemas.openxmlformats.org/wordprocessingml/2006/main">
  <w:divs>
    <w:div w:id="125770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F762C0C-8640-4BC4-8B32-B03711ECD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936</Words>
  <Characters>5338</Characters>
  <Application>Microsoft Office Word</Application>
  <DocSecurity>0</DocSecurity>
  <Lines>44</Lines>
  <Paragraphs>12</Paragraphs>
  <ScaleCrop>false</ScaleCrop>
  <Company>Lenovo</Company>
  <LinksUpToDate>false</LinksUpToDate>
  <CharactersWithSpaces>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Administrator</cp:lastModifiedBy>
  <cp:revision>3</cp:revision>
  <cp:lastPrinted>2017-02-23T08:43:00Z</cp:lastPrinted>
  <dcterms:created xsi:type="dcterms:W3CDTF">2018-06-12T06:08:00Z</dcterms:created>
  <dcterms:modified xsi:type="dcterms:W3CDTF">2018-06-21T10:55:00Z</dcterms:modified>
</cp:coreProperties>
</file>